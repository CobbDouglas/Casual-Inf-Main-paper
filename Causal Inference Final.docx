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90346784"/>
        <w:docPartObj>
          <w:docPartGallery w:val="Cover Pages"/>
          <w:docPartUnique/>
        </w:docPartObj>
      </w:sdtPr>
      <w:sdtEndPr>
        <w:rPr>
          <w:rFonts w:ascii="Times New Roman" w:hAnsi="Times New Roman" w:cs="Times New Roman"/>
          <w:sz w:val="24"/>
          <w:szCs w:val="24"/>
        </w:rPr>
      </w:sdtEndPr>
      <w:sdtContent>
        <w:p w14:paraId="642631DB" w14:textId="77777777" w:rsidR="00164072" w:rsidRDefault="00164072" w:rsidP="00672D77">
          <w:pPr>
            <w:jc w:val="both"/>
          </w:pPr>
        </w:p>
        <w:p w14:paraId="285397F2" w14:textId="77777777" w:rsidR="00164072" w:rsidRDefault="00164072" w:rsidP="00672D77">
          <w:pPr>
            <w:jc w:val="both"/>
            <w:rPr>
              <w:rFonts w:ascii="Times New Roman" w:hAnsi="Times New Roman" w:cs="Times New Roman"/>
              <w:sz w:val="24"/>
              <w:szCs w:val="24"/>
            </w:rPr>
          </w:pPr>
          <w:r>
            <w:rPr>
              <w:noProof/>
            </w:rPr>
            <mc:AlternateContent>
              <mc:Choice Requires="wps">
                <w:drawing>
                  <wp:anchor distT="0" distB="0" distL="182880" distR="182880" simplePos="0" relativeHeight="251660288" behindDoc="0" locked="0" layoutInCell="1" allowOverlap="1" wp14:anchorId="312F895E" wp14:editId="07B5B717">
                    <wp:simplePos x="0" y="0"/>
                    <wp:positionH relativeFrom="margin">
                      <wp:align>center</wp:align>
                    </wp:positionH>
                    <wp:positionV relativeFrom="margin">
                      <wp:posOffset>939800</wp:posOffset>
                    </wp:positionV>
                    <wp:extent cx="4686300" cy="672084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B70FC2" w14:textId="17366A95" w:rsidR="00164072" w:rsidRDefault="00000000" w:rsidP="00672D77">
                                <w:pPr>
                                  <w:pStyle w:val="NoSpacing"/>
                                  <w:spacing w:before="40" w:after="560" w:line="216" w:lineRule="auto"/>
                                  <w:rPr>
                                    <w:color w:val="6F6F74" w:themeColor="accent1"/>
                                    <w:sz w:val="72"/>
                                    <w:szCs w:val="72"/>
                                  </w:rPr>
                                </w:pPr>
                                <w:sdt>
                                  <w:sdtPr>
                                    <w:rPr>
                                      <w:rFonts w:ascii="Times New Roman" w:eastAsiaTheme="majorEastAsia" w:hAnsi="Times New Roman" w:cs="Times New Roman"/>
                                      <w:color w:val="37373A" w:themeColor="accent1" w:themeShade="80"/>
                                      <w:sz w:val="36"/>
                                      <w:szCs w:val="3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64072">
                                      <w:rPr>
                                        <w:rFonts w:ascii="Times New Roman" w:eastAsiaTheme="majorEastAsia" w:hAnsi="Times New Roman" w:cs="Times New Roman"/>
                                        <w:color w:val="37373A" w:themeColor="accent1" w:themeShade="80"/>
                                        <w:sz w:val="36"/>
                                        <w:szCs w:val="36"/>
                                      </w:rPr>
                                      <w:t>Insurance Parity Laws and Reducing Suicides: Are mandates effective?</w:t>
                                    </w:r>
                                  </w:sdtContent>
                                </w:sdt>
                              </w:p>
                              <w:sdt>
                                <w:sdtPr>
                                  <w:rPr>
                                    <w:rFonts w:ascii="Times New Roman" w:hAnsi="Times New Roman" w:cs="Times New Roman"/>
                                    <w:caps/>
                                    <w:color w:val="46313A"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2E430A3" w14:textId="1BCC69C8" w:rsidR="00164072" w:rsidRPr="00192B1F" w:rsidRDefault="00164072" w:rsidP="00672D77">
                                    <w:pPr>
                                      <w:pStyle w:val="NoSpacing"/>
                                      <w:spacing w:before="40" w:after="40"/>
                                      <w:rPr>
                                        <w:rFonts w:ascii="Times New Roman" w:hAnsi="Times New Roman" w:cs="Times New Roman"/>
                                        <w:caps/>
                                        <w:color w:val="46313A" w:themeColor="accent5" w:themeShade="80"/>
                                        <w:sz w:val="28"/>
                                        <w:szCs w:val="28"/>
                                      </w:rPr>
                                    </w:pPr>
                                    <w:r>
                                      <w:rPr>
                                        <w:rFonts w:ascii="Times New Roman" w:hAnsi="Times New Roman" w:cs="Times New Roman"/>
                                        <w:caps/>
                                        <w:color w:val="46313A" w:themeColor="accent5" w:themeShade="80"/>
                                        <w:sz w:val="28"/>
                                        <w:szCs w:val="28"/>
                                      </w:rPr>
                                      <w:t>Daniel Ownby</w:t>
                                    </w:r>
                                  </w:p>
                                </w:sdtContent>
                              </w:sdt>
                              <w:p w14:paraId="472AA8AB" w14:textId="0035CC29" w:rsidR="00164072" w:rsidRPr="00192B1F" w:rsidRDefault="00000000" w:rsidP="00672D77">
                                <w:pPr>
                                  <w:pStyle w:val="NoSpacing"/>
                                  <w:spacing w:before="80" w:after="40"/>
                                  <w:rPr>
                                    <w:rFonts w:ascii="Times New Roman" w:hAnsi="Times New Roman" w:cs="Times New Roman"/>
                                    <w:caps/>
                                    <w:color w:val="8D6374" w:themeColor="accent5"/>
                                    <w:sz w:val="24"/>
                                    <w:szCs w:val="24"/>
                                  </w:rPr>
                                </w:pPr>
                                <w:sdt>
                                  <w:sdtPr>
                                    <w:rPr>
                                      <w:rFonts w:ascii="Times New Roman" w:hAnsi="Times New Roman" w:cs="Times New Roman"/>
                                      <w:caps/>
                                      <w:color w:val="8D637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164072">
                                      <w:rPr>
                                        <w:rFonts w:ascii="Times New Roman" w:hAnsi="Times New Roman" w:cs="Times New Roman"/>
                                        <w:caps/>
                                        <w:color w:val="8D6374" w:themeColor="accent5"/>
                                        <w:sz w:val="24"/>
                                        <w:szCs w:val="24"/>
                                      </w:rPr>
                                      <w:t>2021 Fall Causal Inference- Dr. Carattini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12F895E" id="_x0000_t202" coordsize="21600,21600" o:spt="202" path="m,l,21600r21600,l21600,xe">
                    <v:stroke joinstyle="miter"/>
                    <v:path gradientshapeok="t" o:connecttype="rect"/>
                  </v:shapetype>
                  <v:shape id="Text Box 131" o:spid="_x0000_s1026" type="#_x0000_t202" style="position:absolute;left:0;text-align:left;margin-left:0;margin-top:74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margin;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" filled="f" stroked="f" strokeweight=".5pt">
                    <v:textbox style="mso-fit-shape-to-text:t" inset="0,0,0,0">
                      <w:txbxContent>
                        <w:p w14:paraId="0DB70FC2" w14:textId="17366A95" w:rsidR="00164072" w:rsidRDefault="00000000" w:rsidP="00672D77">
                          <w:pPr>
                            <w:pStyle w:val="NoSpacing"/>
                            <w:spacing w:before="40" w:after="560" w:line="216" w:lineRule="auto"/>
                            <w:rPr>
                              <w:color w:val="6F6F74" w:themeColor="accent1"/>
                              <w:sz w:val="72"/>
                              <w:szCs w:val="72"/>
                            </w:rPr>
                          </w:pPr>
                          <w:sdt>
                            <w:sdtPr>
                              <w:rPr>
                                <w:rFonts w:ascii="Times New Roman" w:eastAsiaTheme="majorEastAsia" w:hAnsi="Times New Roman" w:cs="Times New Roman"/>
                                <w:color w:val="37373A" w:themeColor="accent1" w:themeShade="80"/>
                                <w:sz w:val="36"/>
                                <w:szCs w:val="3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64072">
                                <w:rPr>
                                  <w:rFonts w:ascii="Times New Roman" w:eastAsiaTheme="majorEastAsia" w:hAnsi="Times New Roman" w:cs="Times New Roman"/>
                                  <w:color w:val="37373A" w:themeColor="accent1" w:themeShade="80"/>
                                  <w:sz w:val="36"/>
                                  <w:szCs w:val="36"/>
                                </w:rPr>
                                <w:t>Insurance Parity Laws and Reducing Suicides: Are mandates effective?</w:t>
                              </w:r>
                            </w:sdtContent>
                          </w:sdt>
                        </w:p>
                        <w:sdt>
                          <w:sdtPr>
                            <w:rPr>
                              <w:rFonts w:ascii="Times New Roman" w:hAnsi="Times New Roman" w:cs="Times New Roman"/>
                              <w:caps/>
                              <w:color w:val="46313A"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2E430A3" w14:textId="1BCC69C8" w:rsidR="00164072" w:rsidRPr="00192B1F" w:rsidRDefault="00164072" w:rsidP="00672D77">
                              <w:pPr>
                                <w:pStyle w:val="NoSpacing"/>
                                <w:spacing w:before="40" w:after="40"/>
                                <w:rPr>
                                  <w:rFonts w:ascii="Times New Roman" w:hAnsi="Times New Roman" w:cs="Times New Roman"/>
                                  <w:caps/>
                                  <w:color w:val="46313A" w:themeColor="accent5" w:themeShade="80"/>
                                  <w:sz w:val="28"/>
                                  <w:szCs w:val="28"/>
                                </w:rPr>
                              </w:pPr>
                              <w:r>
                                <w:rPr>
                                  <w:rFonts w:ascii="Times New Roman" w:hAnsi="Times New Roman" w:cs="Times New Roman"/>
                                  <w:caps/>
                                  <w:color w:val="46313A" w:themeColor="accent5" w:themeShade="80"/>
                                  <w:sz w:val="28"/>
                                  <w:szCs w:val="28"/>
                                </w:rPr>
                                <w:t>Daniel Ownby</w:t>
                              </w:r>
                            </w:p>
                          </w:sdtContent>
                        </w:sdt>
                        <w:p w14:paraId="472AA8AB" w14:textId="0035CC29" w:rsidR="00164072" w:rsidRPr="00192B1F" w:rsidRDefault="00000000" w:rsidP="00672D77">
                          <w:pPr>
                            <w:pStyle w:val="NoSpacing"/>
                            <w:spacing w:before="80" w:after="40"/>
                            <w:rPr>
                              <w:rFonts w:ascii="Times New Roman" w:hAnsi="Times New Roman" w:cs="Times New Roman"/>
                              <w:caps/>
                              <w:color w:val="8D6374" w:themeColor="accent5"/>
                              <w:sz w:val="24"/>
                              <w:szCs w:val="24"/>
                            </w:rPr>
                          </w:pPr>
                          <w:sdt>
                            <w:sdtPr>
                              <w:rPr>
                                <w:rFonts w:ascii="Times New Roman" w:hAnsi="Times New Roman" w:cs="Times New Roman"/>
                                <w:caps/>
                                <w:color w:val="8D637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164072">
                                <w:rPr>
                                  <w:rFonts w:ascii="Times New Roman" w:hAnsi="Times New Roman" w:cs="Times New Roman"/>
                                  <w:caps/>
                                  <w:color w:val="8D6374" w:themeColor="accent5"/>
                                  <w:sz w:val="24"/>
                                  <w:szCs w:val="24"/>
                                </w:rPr>
                                <w:t>2021 Fall Causal Inference- Dr. Carattini</w:t>
                              </w:r>
                            </w:sdtContent>
                          </w:sdt>
                        </w:p>
                      </w:txbxContent>
                    </v:textbox>
                    <w10:wrap type="square"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13D9BF6" wp14:editId="1395057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4A957E97" w14:textId="5027F15A" w:rsidR="00164072" w:rsidRDefault="00164072" w:rsidP="00672D77">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13D9BF6"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" fillcolor="#6f6f74 [3204]" stroked="f" strokeweight="1.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4A957E97" w14:textId="5027F15A" w:rsidR="00164072" w:rsidRDefault="00164072" w:rsidP="00672D77">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p>
        <w:p w14:paraId="29F8DC48" w14:textId="77777777" w:rsidR="00164072" w:rsidRDefault="00164072" w:rsidP="00672D77">
          <w:pPr>
            <w:jc w:val="both"/>
            <w:rPr>
              <w:rFonts w:ascii="Times New Roman" w:hAnsi="Times New Roman" w:cs="Times New Roman"/>
              <w:sz w:val="24"/>
              <w:szCs w:val="24"/>
            </w:rPr>
          </w:pPr>
        </w:p>
        <w:p w14:paraId="4B2786EE" w14:textId="77777777" w:rsidR="00164072" w:rsidRDefault="00164072" w:rsidP="00672D77">
          <w:pPr>
            <w:jc w:val="both"/>
            <w:rPr>
              <w:rFonts w:ascii="Times New Roman" w:hAnsi="Times New Roman" w:cs="Times New Roman"/>
              <w:sz w:val="24"/>
              <w:szCs w:val="24"/>
            </w:rPr>
          </w:pPr>
        </w:p>
        <w:p w14:paraId="46702AF5" w14:textId="77777777" w:rsidR="00164072" w:rsidRDefault="00164072" w:rsidP="00672D77">
          <w:pPr>
            <w:jc w:val="both"/>
            <w:rPr>
              <w:rFonts w:ascii="Times New Roman" w:hAnsi="Times New Roman" w:cs="Times New Roman"/>
              <w:sz w:val="24"/>
              <w:szCs w:val="24"/>
            </w:rPr>
          </w:pPr>
        </w:p>
        <w:p w14:paraId="582CD251" w14:textId="77777777" w:rsidR="00164072" w:rsidRDefault="00164072" w:rsidP="00672D77">
          <w:pPr>
            <w:jc w:val="both"/>
            <w:rPr>
              <w:rFonts w:ascii="Times New Roman" w:hAnsi="Times New Roman" w:cs="Times New Roman"/>
              <w:sz w:val="24"/>
              <w:szCs w:val="24"/>
            </w:rPr>
          </w:pPr>
        </w:p>
        <w:p w14:paraId="4A8D5B0C" w14:textId="77777777" w:rsidR="00164072" w:rsidRDefault="00164072" w:rsidP="00672D77">
          <w:pPr>
            <w:jc w:val="both"/>
            <w:rPr>
              <w:rFonts w:ascii="Times New Roman" w:hAnsi="Times New Roman" w:cs="Times New Roman"/>
              <w:sz w:val="24"/>
              <w:szCs w:val="24"/>
            </w:rPr>
          </w:pPr>
        </w:p>
        <w:p w14:paraId="2BEAAB3C" w14:textId="77777777" w:rsidR="00164072" w:rsidRDefault="00164072" w:rsidP="00672D77">
          <w:pPr>
            <w:jc w:val="both"/>
            <w:rPr>
              <w:rFonts w:ascii="Times New Roman" w:hAnsi="Times New Roman" w:cs="Times New Roman"/>
              <w:sz w:val="24"/>
              <w:szCs w:val="24"/>
            </w:rPr>
          </w:pPr>
        </w:p>
        <w:p w14:paraId="64B7E866" w14:textId="77777777" w:rsidR="00164072" w:rsidRDefault="00164072" w:rsidP="00672D77">
          <w:pPr>
            <w:jc w:val="both"/>
            <w:rPr>
              <w:rFonts w:ascii="Times New Roman" w:hAnsi="Times New Roman" w:cs="Times New Roman"/>
              <w:sz w:val="24"/>
              <w:szCs w:val="24"/>
            </w:rPr>
          </w:pPr>
        </w:p>
        <w:p w14:paraId="7E5B7575" w14:textId="77777777" w:rsidR="00164072" w:rsidRDefault="00000000" w:rsidP="00672D77">
          <w:pPr>
            <w:jc w:val="both"/>
            <w:rPr>
              <w:rFonts w:ascii="Times New Roman" w:hAnsi="Times New Roman" w:cs="Times New Roman"/>
              <w:sz w:val="24"/>
              <w:szCs w:val="24"/>
            </w:rPr>
          </w:pPr>
        </w:p>
      </w:sdtContent>
    </w:sdt>
    <w:p w14:paraId="15B5F2A2" w14:textId="77777777" w:rsidR="00164072" w:rsidRPr="00D95D1D" w:rsidRDefault="00164072" w:rsidP="00672D77">
      <w:pPr>
        <w:jc w:val="both"/>
        <w:rPr>
          <w:rFonts w:ascii="Times New Roman" w:eastAsiaTheme="majorEastAsia" w:hAnsi="Times New Roman" w:cs="Times New Roman"/>
          <w:color w:val="37373A" w:themeColor="accent1" w:themeShade="80"/>
          <w:sz w:val="24"/>
          <w:szCs w:val="24"/>
        </w:rPr>
      </w:pPr>
      <w:r w:rsidRPr="00D95D1D">
        <w:rPr>
          <w:rFonts w:ascii="Times New Roman" w:eastAsiaTheme="majorEastAsia" w:hAnsi="Times New Roman" w:cs="Times New Roman"/>
          <w:color w:val="37373A" w:themeColor="accent1" w:themeShade="80"/>
          <w:sz w:val="24"/>
          <w:szCs w:val="24"/>
        </w:rPr>
        <w:t>Abstract:</w:t>
      </w:r>
    </w:p>
    <w:p w14:paraId="0029DE56" w14:textId="0A9FFB3B" w:rsidR="00164072" w:rsidRPr="00D95D1D" w:rsidRDefault="00164072" w:rsidP="006A7E37">
      <w:pPr>
        <w:spacing w:line="480" w:lineRule="auto"/>
        <w:jc w:val="both"/>
        <w:rPr>
          <w:rFonts w:ascii="Times New Roman" w:eastAsiaTheme="majorEastAsia" w:hAnsi="Times New Roman" w:cs="Times New Roman"/>
          <w:color w:val="37373A" w:themeColor="accent1" w:themeShade="80"/>
          <w:sz w:val="24"/>
          <w:szCs w:val="24"/>
        </w:rPr>
      </w:pPr>
      <w:r w:rsidRPr="00D95D1D">
        <w:rPr>
          <w:rFonts w:ascii="Times New Roman" w:eastAsiaTheme="majorEastAsia" w:hAnsi="Times New Roman" w:cs="Times New Roman"/>
          <w:color w:val="37373A" w:themeColor="accent1" w:themeShade="80"/>
          <w:sz w:val="24"/>
          <w:szCs w:val="24"/>
        </w:rPr>
        <w:t xml:space="preserve">Over the past two decades, despite effort from psychologists and mental health professional alike, the United States has seen a steady growth of suicides despite nearly all other western countries experiencing the contrary. Health policy has reacted in turn with nearly all 50 states insurance parity laws after the passing of the Federal Mental Health Parity Act of 1996. There have been several  economic studies detailing mental health policy outcomes and, in this study, I attempt to replicate and build upon results from </w:t>
      </w:r>
      <w:r>
        <w:rPr>
          <w:rFonts w:ascii="Times New Roman" w:eastAsiaTheme="majorEastAsia" w:hAnsi="Times New Roman" w:cs="Times New Roman"/>
          <w:color w:val="37373A" w:themeColor="accent1" w:themeShade="80"/>
          <w:sz w:val="24"/>
          <w:szCs w:val="24"/>
        </w:rPr>
        <w:t>Lang</w:t>
      </w:r>
      <w:r w:rsidR="00933B11">
        <w:rPr>
          <w:rFonts w:ascii="Times New Roman" w:eastAsiaTheme="majorEastAsia" w:hAnsi="Times New Roman" w:cs="Times New Roman"/>
          <w:color w:val="37373A" w:themeColor="accent1" w:themeShade="80"/>
          <w:sz w:val="24"/>
          <w:szCs w:val="24"/>
        </w:rPr>
        <w:t xml:space="preserve"> </w:t>
      </w:r>
      <w:r>
        <w:rPr>
          <w:rFonts w:ascii="Times New Roman" w:eastAsiaTheme="majorEastAsia" w:hAnsi="Times New Roman" w:cs="Times New Roman"/>
          <w:color w:val="37373A" w:themeColor="accent1" w:themeShade="80"/>
          <w:sz w:val="24"/>
          <w:szCs w:val="24"/>
        </w:rPr>
        <w:fldChar w:fldCharType="begin"/>
      </w:r>
      <w:r>
        <w:rPr>
          <w:rFonts w:ascii="Times New Roman" w:eastAsiaTheme="majorEastAsia" w:hAnsi="Times New Roman" w:cs="Times New Roman"/>
          <w:color w:val="37373A" w:themeColor="accent1" w:themeShade="80"/>
          <w:sz w:val="24"/>
          <w:szCs w:val="24"/>
        </w:rPr>
        <w:instrText xml:space="preserve"> ADDIN EN.CITE &lt;EndNote&gt;&lt;Cite ExcludeYear="1"&gt;&lt;Author&gt;Lang&lt;/Author&gt;&lt;Year&gt;2013&lt;/Year&gt;&lt;RecNum&gt;10&lt;/RecNum&gt;&lt;DisplayText&gt;(Lang)&lt;/DisplayText&gt;&lt;record&gt;&lt;rec-number&gt;10&lt;/rec-number&gt;&lt;foreign-keys&gt;&lt;key app="EN" db-id="5va2ts50bp0p2xezrvipta500zrtdferzdsv" timestamp="1639361192"&gt;10&lt;/key&gt;&lt;/foreign-keys&gt;&lt;ref-type name="Journal Article"&gt;17&lt;/ref-type&gt;&lt;contributors&gt;&lt;authors&gt;&lt;author&gt;Lang, Matthew&lt;/author&gt;&lt;/authors&gt;&lt;/contributors&gt;&lt;titles&gt;&lt;title&gt;THE IMPACT OF MENTAL HEALTH INSURANCE LAWS ON STATE SUICIDE RATES&lt;/title&gt;&lt;secondary-title&gt;Health Economics&lt;/secondary-title&gt;&lt;/titles&gt;&lt;periodical&gt;&lt;full-title&gt;Health economics&lt;/full-title&gt;&lt;/periodical&gt;&lt;pages&gt;73-88&lt;/pages&gt;&lt;volume&gt;22&lt;/volume&gt;&lt;number&gt;1&lt;/number&gt;&lt;dates&gt;&lt;year&gt;2013&lt;/year&gt;&lt;/dates&gt;&lt;isbn&gt;1057-9230&lt;/isbn&gt;&lt;urls&gt;&lt;related-urls&gt;&lt;url&gt;https://onlinelibrary.wiley.com/doi/abs/10.1002/hec.1816&lt;/url&gt;&lt;/related-urls&gt;&lt;/urls&gt;&lt;electronic-resource-num&gt;https://doi.org/10.1002/hec.1816&lt;/electronic-resource-num&gt;&lt;/record&gt;&lt;/Cite&gt;&lt;/EndNote&gt;</w:instrText>
      </w:r>
      <w:r>
        <w:rPr>
          <w:rFonts w:ascii="Times New Roman" w:eastAsiaTheme="majorEastAsia" w:hAnsi="Times New Roman" w:cs="Times New Roman"/>
          <w:color w:val="37373A" w:themeColor="accent1" w:themeShade="80"/>
          <w:sz w:val="24"/>
          <w:szCs w:val="24"/>
        </w:rPr>
        <w:fldChar w:fldCharType="separate"/>
      </w:r>
      <w:r>
        <w:rPr>
          <w:rFonts w:ascii="Times New Roman" w:eastAsiaTheme="majorEastAsia" w:hAnsi="Times New Roman" w:cs="Times New Roman"/>
          <w:noProof/>
          <w:color w:val="37373A" w:themeColor="accent1" w:themeShade="80"/>
          <w:sz w:val="24"/>
          <w:szCs w:val="24"/>
        </w:rPr>
        <w:t>(</w:t>
      </w:r>
      <w:r w:rsidR="00933B11">
        <w:rPr>
          <w:rFonts w:ascii="Times New Roman" w:eastAsiaTheme="majorEastAsia" w:hAnsi="Times New Roman" w:cs="Times New Roman"/>
          <w:noProof/>
          <w:color w:val="37373A" w:themeColor="accent1" w:themeShade="80"/>
          <w:sz w:val="24"/>
          <w:szCs w:val="24"/>
        </w:rPr>
        <w:t>2013</w:t>
      </w:r>
      <w:r>
        <w:rPr>
          <w:rFonts w:ascii="Times New Roman" w:eastAsiaTheme="majorEastAsia" w:hAnsi="Times New Roman" w:cs="Times New Roman"/>
          <w:noProof/>
          <w:color w:val="37373A" w:themeColor="accent1" w:themeShade="80"/>
          <w:sz w:val="24"/>
          <w:szCs w:val="24"/>
        </w:rPr>
        <w:t>)</w:t>
      </w:r>
      <w:r>
        <w:rPr>
          <w:rFonts w:ascii="Times New Roman" w:eastAsiaTheme="majorEastAsia" w:hAnsi="Times New Roman" w:cs="Times New Roman"/>
          <w:color w:val="37373A" w:themeColor="accent1" w:themeShade="80"/>
          <w:sz w:val="24"/>
          <w:szCs w:val="24"/>
        </w:rPr>
        <w:fldChar w:fldCharType="end"/>
      </w:r>
      <w:r w:rsidRPr="00D95D1D">
        <w:rPr>
          <w:rFonts w:ascii="Times New Roman" w:eastAsiaTheme="majorEastAsia" w:hAnsi="Times New Roman" w:cs="Times New Roman"/>
          <w:color w:val="37373A" w:themeColor="accent1" w:themeShade="80"/>
          <w:sz w:val="24"/>
          <w:szCs w:val="24"/>
        </w:rPr>
        <w:t xml:space="preserve"> using additional data and propensity score matching methods.</w:t>
      </w:r>
    </w:p>
    <w:p w14:paraId="61434688" w14:textId="77777777" w:rsidR="00164072" w:rsidRPr="00D95D1D" w:rsidRDefault="00164072" w:rsidP="00672D77">
      <w:pPr>
        <w:jc w:val="both"/>
        <w:rPr>
          <w:rFonts w:ascii="Times New Roman" w:hAnsi="Times New Roman" w:cs="Times New Roman"/>
          <w:sz w:val="24"/>
          <w:szCs w:val="24"/>
        </w:rPr>
      </w:pPr>
    </w:p>
    <w:p w14:paraId="6CF5BF93" w14:textId="77777777" w:rsidR="00164072" w:rsidRDefault="00164072" w:rsidP="00672D77">
      <w:pPr>
        <w:jc w:val="both"/>
        <w:rPr>
          <w:rFonts w:ascii="Times New Roman" w:hAnsi="Times New Roman" w:cs="Times New Roman"/>
          <w:sz w:val="24"/>
          <w:szCs w:val="24"/>
        </w:rPr>
      </w:pPr>
    </w:p>
    <w:p w14:paraId="2AC34F68" w14:textId="77777777" w:rsidR="00164072" w:rsidRDefault="00164072" w:rsidP="00672D77">
      <w:pPr>
        <w:jc w:val="both"/>
        <w:rPr>
          <w:rFonts w:ascii="Times New Roman" w:hAnsi="Times New Roman" w:cs="Times New Roman"/>
          <w:sz w:val="24"/>
          <w:szCs w:val="24"/>
        </w:rPr>
      </w:pPr>
    </w:p>
    <w:p w14:paraId="21CA1CEE" w14:textId="77777777" w:rsidR="00164072" w:rsidRDefault="00164072" w:rsidP="00672D77">
      <w:pPr>
        <w:jc w:val="both"/>
        <w:rPr>
          <w:rFonts w:ascii="Times New Roman" w:hAnsi="Times New Roman" w:cs="Times New Roman"/>
          <w:sz w:val="24"/>
          <w:szCs w:val="24"/>
        </w:rPr>
      </w:pPr>
    </w:p>
    <w:p w14:paraId="61C48943" w14:textId="77777777" w:rsidR="00164072" w:rsidRDefault="00164072" w:rsidP="00672D77">
      <w:pPr>
        <w:jc w:val="both"/>
        <w:rPr>
          <w:rFonts w:ascii="Times New Roman" w:hAnsi="Times New Roman" w:cs="Times New Roman"/>
          <w:sz w:val="24"/>
          <w:szCs w:val="24"/>
        </w:rPr>
      </w:pPr>
    </w:p>
    <w:p w14:paraId="4BD2AF06" w14:textId="77777777" w:rsidR="00164072" w:rsidRDefault="00164072" w:rsidP="00672D77">
      <w:pPr>
        <w:jc w:val="both"/>
        <w:rPr>
          <w:rFonts w:ascii="Times New Roman" w:hAnsi="Times New Roman" w:cs="Times New Roman"/>
          <w:sz w:val="24"/>
          <w:szCs w:val="24"/>
        </w:rPr>
      </w:pPr>
    </w:p>
    <w:p w14:paraId="6C91514B" w14:textId="77777777" w:rsidR="00164072" w:rsidRDefault="00164072" w:rsidP="00672D77">
      <w:pPr>
        <w:jc w:val="both"/>
        <w:rPr>
          <w:rFonts w:ascii="Times New Roman" w:hAnsi="Times New Roman" w:cs="Times New Roman"/>
          <w:sz w:val="24"/>
          <w:szCs w:val="24"/>
        </w:rPr>
      </w:pPr>
    </w:p>
    <w:p w14:paraId="1DE89B77" w14:textId="77777777" w:rsidR="00164072" w:rsidRPr="0016617E" w:rsidRDefault="00164072" w:rsidP="00672D77">
      <w:pPr>
        <w:jc w:val="both"/>
        <w:rPr>
          <w:rFonts w:ascii="Times New Roman" w:hAnsi="Times New Roman" w:cs="Times New Roman"/>
          <w:sz w:val="24"/>
          <w:szCs w:val="24"/>
        </w:rPr>
      </w:pPr>
    </w:p>
    <w:p w14:paraId="7FA0E963" w14:textId="77777777" w:rsidR="00164072" w:rsidRPr="00D95D1D" w:rsidRDefault="00164072" w:rsidP="00672D77">
      <w:pPr>
        <w:pStyle w:val="Heading2"/>
        <w:rPr>
          <w:rFonts w:ascii="Times New Roman" w:hAnsi="Times New Roman" w:cs="Times New Roman"/>
        </w:rPr>
      </w:pPr>
      <w:r w:rsidRPr="00D95D1D">
        <w:rPr>
          <w:rFonts w:ascii="Times New Roman" w:hAnsi="Times New Roman" w:cs="Times New Roman"/>
        </w:rPr>
        <w:t>Introduction:</w:t>
      </w:r>
    </w:p>
    <w:p w14:paraId="5B266DE7" w14:textId="77777777" w:rsidR="00164072" w:rsidRPr="00D95D1D" w:rsidRDefault="00164072" w:rsidP="00672D77">
      <w:pPr>
        <w:rPr>
          <w:rFonts w:ascii="Times New Roman" w:hAnsi="Times New Roman" w:cs="Times New Roman"/>
        </w:rPr>
      </w:pPr>
    </w:p>
    <w:p w14:paraId="6C532955" w14:textId="77777777" w:rsidR="00164072" w:rsidRPr="00D95D1D" w:rsidRDefault="00164072" w:rsidP="00672D77">
      <w:pPr>
        <w:spacing w:line="480" w:lineRule="auto"/>
        <w:jc w:val="both"/>
        <w:rPr>
          <w:rFonts w:ascii="Times New Roman" w:hAnsi="Times New Roman" w:cs="Times New Roman"/>
          <w:sz w:val="24"/>
          <w:szCs w:val="24"/>
        </w:rPr>
      </w:pPr>
      <w:r w:rsidRPr="00D95D1D">
        <w:rPr>
          <w:rFonts w:ascii="Times New Roman" w:hAnsi="Times New Roman" w:cs="Times New Roman"/>
          <w:sz w:val="24"/>
          <w:szCs w:val="24"/>
        </w:rPr>
        <w:t xml:space="preserve">Over the past 20 years, several medical breakthroughs in their respective fields have transformed how patients live their lives, however, the US government along with the medical field at large has struggled to properly implement effective mental health policy. According to 2019 Survey for Drug use and Health, it was estimated that at least 51.5 million adults in the United States had some sort of mental illness. In the same year, 13.1 million were estimated to have a serious mental illness that resulted in serious functional impairment or interferes with at least one or more major life activity. Only 65.5% of those 13.1 million received any sort of mental health treatment in the past year. According to the Center for Disease Control’s WISQARS Leading Causes of Death Report, Suicides are the second leading cause of death amongst people aged 10-34 and the fourth from 35-44 in the United States. Suicide rates have gradually increased over the past two decades, starting with 10.5 per 100,000 people to 14.2 per 10,000 in 2018. Suicide rates vary from state to state with both east and west coasts supporting low rates such as 7.4 per 100,000 while mid-western states suffer from rates as high as 25 per 100,000. Several Sources outline the negative effects not only through statistical life projections and productivity losses but more generally how devastating the arguably preventable loss of life has on communities.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&lt;EndNote&gt;&lt;Cite&gt;&lt;Author&gt;Klick&lt;/Author&gt;&lt;Year&gt;2006&lt;/Year&gt;&lt;RecNum&gt;9&lt;/RecNum&gt;&lt;DisplayText&gt;(Klick &amp;amp; Markowitz, 2006; Lang, 2013)&lt;/DisplayText&gt;&lt;record&gt;&lt;rec-number&gt;9&lt;/rec-number&gt;&lt;foreign-keys&gt;&lt;key app="EN" db-id="5va2ts50bp0p2xezrvipta500zrtdferzdsv" timestamp="1636840567"&gt;9&lt;/key&gt;&lt;/foreign-keys&gt;&lt;ref-type name="Journal Article"&gt;17&lt;/ref-type&gt;&lt;contributors&gt;&lt;authors&gt;&lt;author&gt;Klick, Jonathan&lt;/author&gt;&lt;author&gt;Markowitz, Sara&lt;/author&gt;&lt;/authors&gt;&lt;/contributors&gt;&lt;titles&gt;&lt;title&gt;Are mental health insurance mandates effective? Evidence from suicides&lt;/title&gt;&lt;secondary-title&gt;Health economics&lt;/secondary-title&gt;&lt;/titles&gt;&lt;periodical&gt;&lt;full-title&gt;Health economics&lt;/full-title&gt;&lt;/periodical&gt;&lt;pages&gt;83-97&lt;/pages&gt;&lt;volume&gt;15&lt;/volume&gt;&lt;number&gt;1&lt;/number&gt;&lt;dates&gt;&lt;year&gt;2006&lt;/year&gt;&lt;/dates&gt;&lt;isbn&gt;1057-9230&lt;/isbn&gt;&lt;urls&gt;&lt;/urls&gt;&lt;/record&gt;&lt;/Cite&gt;&lt;Cite&gt;&lt;Author&gt;Lang&lt;/Author&gt;&lt;Year&gt;2013&lt;/Year&gt;&lt;RecNum&gt;10&lt;/RecNum&gt;&lt;record&gt;&lt;rec-number&gt;10&lt;/rec-number&gt;&lt;foreign-keys&gt;&lt;key app="EN" db-id="5va2ts50bp0p2xezrvipta500zrtdferzdsv" timestamp="1639361192"&gt;10&lt;/key&gt;&lt;/foreign-keys&gt;&lt;ref-type name="Journal Article"&gt;17&lt;/ref-type&gt;&lt;contributors&gt;&lt;authors&gt;&lt;author&gt;Lang, Matthew&lt;/author&gt;&lt;/authors&gt;&lt;/contributors&gt;&lt;titles&gt;&lt;title&gt;THE IMPACT OF MENTAL HEALTH INSURANCE LAWS ON STATE SUICIDE RATES&lt;/title&gt;&lt;secondary-title&gt;Health Economics&lt;/secondary-title&gt;&lt;/titles&gt;&lt;periodical&gt;&lt;full-title&gt;Health economics&lt;/full-title&gt;&lt;/periodical&gt;&lt;pages&gt;73-88&lt;/pages&gt;&lt;volume&gt;22&lt;/volume&gt;&lt;number&gt;1&lt;/number&gt;&lt;dates&gt;&lt;year&gt;2013&lt;/year&gt;&lt;/dates&gt;&lt;isbn&gt;1057-9230&lt;/isbn&gt;&lt;urls&gt;&lt;related-urls&gt;&lt;url&gt;https://onlinelibrary.wiley.com/doi/abs/10.1002/hec.1816&lt;/url&gt;&lt;/related-urls&gt;&lt;/urls&gt;&lt;electronic-resource-num&gt;https://doi.org/10.1002/hec.1816&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(Klick &amp; Markowitz, 2006; Lang, 2013)</w:t>
      </w:r>
      <w:r>
        <w:rPr>
          <w:rFonts w:ascii="Times New Roman" w:hAnsi="Times New Roman" w:cs="Times New Roman"/>
          <w:sz w:val="24"/>
          <w:szCs w:val="24"/>
        </w:rPr>
        <w:fldChar w:fldCharType="end"/>
      </w:r>
    </w:p>
    <w:p w14:paraId="4D6589BB" w14:textId="587F18DE" w:rsidR="00164072" w:rsidRPr="00D95D1D" w:rsidRDefault="00164072" w:rsidP="00672D77">
      <w:pPr>
        <w:spacing w:line="480" w:lineRule="auto"/>
        <w:jc w:val="both"/>
        <w:rPr>
          <w:rFonts w:ascii="Times New Roman" w:hAnsi="Times New Roman" w:cs="Times New Roman"/>
          <w:sz w:val="24"/>
          <w:szCs w:val="24"/>
        </w:rPr>
      </w:pPr>
      <w:r w:rsidRPr="00D95D1D">
        <w:rPr>
          <w:rFonts w:ascii="Times New Roman" w:hAnsi="Times New Roman" w:cs="Times New Roman"/>
          <w:sz w:val="24"/>
          <w:szCs w:val="24"/>
        </w:rPr>
        <w:t xml:space="preserve">The Federal Mental Health Parity Act of 1996, signed into office by then President Clinton, prevented group health plan and insurance issuers from offering less mental health or substance abuse coverage benefits compared to regular surgical/medical coverage. If a provider gave mental health services, they couldn’t offer benefit limitations that they wouldn’t otherwise give to their same medical/surgical coverage. Most states by 2002 have since instated mental health parity laws </w:t>
      </w:r>
      <w:r w:rsidRPr="00D95D1D">
        <w:rPr>
          <w:rFonts w:ascii="Times New Roman" w:hAnsi="Times New Roman" w:cs="Times New Roman"/>
          <w:sz w:val="24"/>
          <w:szCs w:val="24"/>
        </w:rPr>
        <w:lastRenderedPageBreak/>
        <w:t xml:space="preserve">and further stipulations alongside that with varying degrees of restrictiveness and exemptions. My seminal paper,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&lt;EndNote&gt;&lt;Cite&gt;&lt;Author&gt;Lang&lt;/Author&gt;&lt;Year&gt;2013&lt;/Year&gt;&lt;RecNum&gt;10&lt;/RecNum&gt;&lt;DisplayText&gt;(Lang, 2013)&lt;/DisplayText&gt;&lt;record&gt;&lt;rec-number&gt;10&lt;/rec-number&gt;&lt;foreign-keys&gt;&lt;key app="EN" db-id="5va2ts50bp0p2xezrvipta500zrtdferzdsv" timestamp="1639361192"&gt;10&lt;/key&gt;&lt;/foreign-keys&gt;&lt;ref-type name="Journal Article"&gt;17&lt;/ref-type&gt;&lt;contributors&gt;&lt;authors&gt;&lt;author&gt;Lang, Matthew&lt;/author&gt;&lt;/authors&gt;&lt;/contributors&gt;&lt;titles&gt;&lt;title&gt;THE IMPACT OF MENTAL HEALTH INSURANCE LAWS ON STATE SUICIDE RATES&lt;/title&gt;&lt;secondary-title&gt;Health Economics&lt;/secondary-title&gt;&lt;/titles&gt;&lt;periodical&gt;&lt;full-title&gt;Health economics&lt;/full-title&gt;&lt;/periodical&gt;&lt;pages&gt;73-88&lt;/pages&gt;&lt;volume&gt;22&lt;/volume&gt;&lt;number&gt;1&lt;/number&gt;&lt;dates&gt;&lt;year&gt;2013&lt;/year&gt;&lt;/dates&gt;&lt;isbn&gt;1057-9230&lt;/isbn&gt;&lt;urls&gt;&lt;related-urls&gt;&lt;url&gt;https://onlinelibrary.wiley.com/doi/abs/10.1002/hec.1816&lt;/url&gt;&lt;/related-urls&gt;&lt;/urls&gt;&lt;electronic-resource-num&gt;https://doi.org/10.1002/hec.1816&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(Lang, 2013)</w:t>
      </w:r>
      <w:r>
        <w:rPr>
          <w:rFonts w:ascii="Times New Roman" w:hAnsi="Times New Roman" w:cs="Times New Roman"/>
          <w:sz w:val="24"/>
          <w:szCs w:val="24"/>
        </w:rPr>
        <w:fldChar w:fldCharType="end"/>
      </w:r>
      <w:r w:rsidR="00B44F31">
        <w:rPr>
          <w:rFonts w:ascii="Times New Roman" w:hAnsi="Times New Roman" w:cs="Times New Roman"/>
          <w:sz w:val="24"/>
          <w:szCs w:val="24"/>
        </w:rPr>
        <w:t xml:space="preserve"> </w:t>
      </w:r>
      <w:r w:rsidRPr="00D95D1D">
        <w:rPr>
          <w:rFonts w:ascii="Times New Roman" w:hAnsi="Times New Roman" w:cs="Times New Roman"/>
          <w:sz w:val="24"/>
          <w:szCs w:val="24"/>
        </w:rPr>
        <w:t xml:space="preserve">attempts to identify causal effects using difference-in-difference methods and fixed effects using two policy shocks, the aftereffects of the Federal Health Parity Act of 1996 and The Affordable Care Act of 2008.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&lt;EndNote&gt;&lt;Cite&gt;&lt;Author&gt;Lang&lt;/Author&gt;&lt;Year&gt;2013&lt;/Year&gt;&lt;RecNum&gt;10&lt;/RecNum&gt;&lt;DisplayText&gt;(Lang, 2013)&lt;/DisplayText&gt;&lt;record&gt;&lt;rec-number&gt;10&lt;/rec-number&gt;&lt;foreign-keys&gt;&lt;key app="EN" db-id="5va2ts50bp0p2xezrvipta500zrtdferzdsv" timestamp="1639361192"&gt;10&lt;/key&gt;&lt;/foreign-keys&gt;&lt;ref-type name="Journal Article"&gt;17&lt;/ref-type&gt;&lt;contributors&gt;&lt;authors&gt;&lt;author&gt;Lang, Matthew&lt;/author&gt;&lt;/authors&gt;&lt;/contributors&gt;&lt;titles&gt;&lt;title&gt;THE IMPACT OF MENTAL HEALTH INSURANCE LAWS ON STATE SUICIDE RATES&lt;/title&gt;&lt;secondary-title&gt;Health Economics&lt;/secondary-title&gt;&lt;/titles&gt;&lt;periodical&gt;&lt;full-title&gt;Health economics&lt;/full-title&gt;&lt;/periodical&gt;&lt;pages&gt;73-88&lt;/pages&gt;&lt;volume&gt;22&lt;/volume&gt;&lt;number&gt;1&lt;/number&gt;&lt;dates&gt;&lt;year&gt;2013&lt;/year&gt;&lt;/dates&gt;&lt;isbn&gt;1057-9230&lt;/isbn&gt;&lt;urls&gt;&lt;related-urls&gt;&lt;url&gt;https://onlinelibrary.wiley.com/doi/abs/10.1002/hec.1816&lt;/url&gt;&lt;/related-urls&gt;&lt;/urls&gt;&lt;electronic-resource-num&gt;https://doi.org/10.1002/hec.1816&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(Lang, 2013)</w:t>
      </w:r>
      <w:r>
        <w:rPr>
          <w:rFonts w:ascii="Times New Roman" w:hAnsi="Times New Roman" w:cs="Times New Roman"/>
          <w:sz w:val="24"/>
          <w:szCs w:val="24"/>
        </w:rPr>
        <w:fldChar w:fldCharType="end"/>
      </w:r>
      <w:r w:rsidRPr="00D95D1D">
        <w:rPr>
          <w:rFonts w:ascii="Times New Roman" w:hAnsi="Times New Roman" w:cs="Times New Roman"/>
          <w:sz w:val="24"/>
          <w:szCs w:val="24"/>
        </w:rPr>
        <w:t xml:space="preserve"> showed a statistically significant effect of a 4-7% decrease in suicide rate after policy implementation. I draw the same data detailed in the study but add years spanning from 1990 to 2016, 36 years of data in total. I run my difference in difference using regression unlike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&lt;EndNote&gt;&lt;Cite&gt;&lt;Author&gt;Lang&lt;/Author&gt;&lt;Year&gt;2013&lt;/Year&gt;&lt;RecNum&gt;10&lt;/RecNum&gt;&lt;DisplayText&gt;(Lang, 2013)&lt;/DisplayText&gt;&lt;record&gt;&lt;rec-number&gt;10&lt;/rec-number&gt;&lt;foreign-keys&gt;&lt;key app="EN" db-id="5va2ts50bp0p2xezrvipta500zrtdferzdsv" timestamp="1639361192"&gt;10&lt;/key&gt;&lt;/foreign-keys&gt;&lt;ref-type name="Journal Article"&gt;17&lt;/ref-type&gt;&lt;contributors&gt;&lt;authors&gt;&lt;author&gt;Lang, Matthew&lt;/author&gt;&lt;/authors&gt;&lt;/contributors&gt;&lt;titles&gt;&lt;title&gt;THE IMPACT OF MENTAL HEALTH INSURANCE LAWS ON STATE SUICIDE RATES&lt;/title&gt;&lt;secondary-title&gt;Health Economics&lt;/secondary-title&gt;&lt;/titles&gt;&lt;periodical&gt;&lt;full-title&gt;Health economics&lt;/full-title&gt;&lt;/periodical&gt;&lt;pages&gt;73-88&lt;/pages&gt;&lt;volume&gt;22&lt;/volume&gt;&lt;number&gt;1&lt;/number&gt;&lt;dates&gt;&lt;year&gt;2013&lt;/year&gt;&lt;/dates&gt;&lt;isbn&gt;1057-9230&lt;/isbn&gt;&lt;urls&gt;&lt;related-urls&gt;&lt;url&gt;https://onlinelibrary.wiley.com/doi/abs/10.1002/hec.1816&lt;/url&gt;&lt;/related-urls&gt;&lt;/urls&gt;&lt;electronic-resource-num&gt;https://doi.org/10.1002/hec.1816&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(Lang, 2013)</w:t>
      </w:r>
      <w:r>
        <w:rPr>
          <w:rFonts w:ascii="Times New Roman" w:hAnsi="Times New Roman" w:cs="Times New Roman"/>
          <w:sz w:val="24"/>
          <w:szCs w:val="24"/>
        </w:rPr>
        <w:fldChar w:fldCharType="end"/>
      </w:r>
      <w:ins w:id="0" w:author="Mr Ownb" w:date="2021-12-12T22:36:00Z">
        <w:r>
          <w:rPr>
            <w:rFonts w:ascii="Times New Roman" w:hAnsi="Times New Roman" w:cs="Times New Roman"/>
            <w:sz w:val="24"/>
            <w:szCs w:val="24"/>
          </w:rPr>
          <w:t xml:space="preserve"> </w:t>
        </w:r>
      </w:ins>
      <w:r w:rsidRPr="00D95D1D">
        <w:rPr>
          <w:rFonts w:ascii="Times New Roman" w:hAnsi="Times New Roman" w:cs="Times New Roman"/>
          <w:sz w:val="24"/>
          <w:szCs w:val="24"/>
        </w:rPr>
        <w:t xml:space="preserve">addition to conduct propensity score matching methods to better match control and treatment states. </w:t>
      </w:r>
    </w:p>
    <w:p w14:paraId="4B619B7B" w14:textId="77777777" w:rsidR="00164072" w:rsidRPr="00D95D1D" w:rsidRDefault="00164072" w:rsidP="00672D77">
      <w:pPr>
        <w:pStyle w:val="Heading2"/>
        <w:rPr>
          <w:rFonts w:ascii="Times New Roman" w:hAnsi="Times New Roman" w:cs="Times New Roman"/>
        </w:rPr>
      </w:pPr>
      <w:r w:rsidRPr="00D95D1D">
        <w:rPr>
          <w:rFonts w:ascii="Times New Roman" w:hAnsi="Times New Roman" w:cs="Times New Roman"/>
        </w:rPr>
        <w:t>Mental health parity:</w:t>
      </w:r>
    </w:p>
    <w:p w14:paraId="7A96A1A2" w14:textId="77777777" w:rsidR="00164072" w:rsidRPr="00D95D1D" w:rsidRDefault="00164072" w:rsidP="00672D77">
      <w:pPr>
        <w:rPr>
          <w:rFonts w:ascii="Times New Roman" w:hAnsi="Times New Roman" w:cs="Times New Roman"/>
        </w:rPr>
      </w:pPr>
    </w:p>
    <w:p w14:paraId="7FC3CFE4" w14:textId="77777777" w:rsidR="00164072" w:rsidRPr="00D95D1D" w:rsidRDefault="00164072" w:rsidP="00672D77">
      <w:pPr>
        <w:spacing w:line="480" w:lineRule="auto"/>
        <w:jc w:val="both"/>
        <w:rPr>
          <w:rFonts w:ascii="Times New Roman" w:hAnsi="Times New Roman" w:cs="Times New Roman"/>
          <w:sz w:val="24"/>
          <w:szCs w:val="24"/>
        </w:rPr>
      </w:pPr>
      <w:r w:rsidRPr="00D95D1D">
        <w:rPr>
          <w:rFonts w:ascii="Times New Roman" w:hAnsi="Times New Roman" w:cs="Times New Roman"/>
          <w:sz w:val="24"/>
          <w:szCs w:val="24"/>
        </w:rPr>
        <w:t xml:space="preserve">It should be noted that mental health parity laws are not homogenous and, as it such the case with polices, come in different flavors that states have adopted. In the case of the wave of policy legislation following the Federal Mental Health Parity Act of 1996, </w:t>
      </w:r>
      <w:r w:rsidRPr="007E5DF4">
        <w:rPr>
          <w:rFonts w:ascii="Times New Roman" w:hAnsi="Times New Roman" w:cs="Times New Roman"/>
          <w:sz w:val="24"/>
          <w:szCs w:val="24"/>
        </w:rPr>
        <w:t>which was an inert piece of legislation,</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&lt;EndNote&gt;&lt;Cite&gt;&lt;Author&gt;Pacula&lt;/Author&gt;&lt;Year&gt;2000&lt;/Year&gt;&lt;RecNum&gt;1&lt;/RecNum&gt;&lt;DisplayText&gt;(Pacula &amp;amp; Sturm, 2000)&lt;/DisplayText&gt;&lt;record&gt;&lt;rec-number&gt;1&lt;/rec-number&gt;&lt;foreign-keys&gt;&lt;key app="EN" db-id="5va2ts50bp0p2xezrvipta500zrtdferzdsv" timestamp="1636834722"&gt;1&lt;/key&gt;&lt;/foreign-keys&gt;&lt;ref-type name="Journal Article"&gt;17&lt;/ref-type&gt;&lt;contributors&gt;&lt;authors&gt;&lt;author&gt;Pacula, Rosalie Liccardo&lt;/author&gt;&lt;author&gt;Sturm, Roland&lt;/author&gt;&lt;/authors&gt;&lt;/contributors&gt;&lt;titles&gt;&lt;title&gt;Mental health parity legislation: much ado about nothing?&lt;/title&gt;&lt;secondary-title&gt;Health Services Research&lt;/secondary-title&gt;&lt;/titles&gt;&lt;periodical&gt;&lt;full-title&gt;Health Services Research&lt;/full-title&gt;&lt;/periodical&gt;&lt;pages&gt;263&lt;/pages&gt;&lt;volume&gt;35&lt;/volume&gt;&lt;number&gt;1 Pt 2&lt;/number&gt;&lt;dates&gt;&lt;year&gt;2000&lt;/year&gt;&lt;/dates&gt;&lt;urls&gt;&lt;/urls&gt;&lt;/record&gt;&lt;/Cite&gt;&lt;/EndNote&gt;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(Pacula &amp; Sturm, 2000)</w:t>
      </w:r>
      <w:r>
        <w:rPr>
          <w:rFonts w:ascii="Times New Roman" w:hAnsi="Times New Roman" w:cs="Times New Roman"/>
          <w:sz w:val="24"/>
          <w:szCs w:val="24"/>
        </w:rPr>
        <w:fldChar w:fldCharType="end"/>
      </w:r>
      <w:r w:rsidRPr="007E5DF4">
        <w:rPr>
          <w:rFonts w:ascii="Times New Roman" w:hAnsi="Times New Roman" w:cs="Times New Roman"/>
          <w:sz w:val="24"/>
          <w:szCs w:val="24"/>
        </w:rPr>
        <w:t xml:space="preserve"> states implemented mental health parity laws</w:t>
      </w:r>
      <w:r w:rsidRPr="00D95D1D">
        <w:rPr>
          <w:rFonts w:ascii="Times New Roman" w:hAnsi="Times New Roman" w:cs="Times New Roman"/>
          <w:sz w:val="24"/>
          <w:szCs w:val="24"/>
        </w:rPr>
        <w:t xml:space="preserve"> in 3 strains depending on their voter preferences. </w:t>
      </w:r>
    </w:p>
    <w:p w14:paraId="160B4A67" w14:textId="77777777" w:rsidR="00164072" w:rsidRPr="00D95D1D" w:rsidRDefault="00164072" w:rsidP="00672D77">
      <w:pPr>
        <w:spacing w:line="480" w:lineRule="auto"/>
        <w:jc w:val="both"/>
        <w:rPr>
          <w:rStyle w:val="Heading3Char"/>
          <w:rFonts w:ascii="Times New Roman" w:hAnsi="Times New Roman" w:cs="Times New Roman"/>
        </w:rPr>
      </w:pPr>
      <w:r w:rsidRPr="00D95D1D">
        <w:rPr>
          <w:rStyle w:val="Heading3Char"/>
          <w:rFonts w:ascii="Times New Roman" w:hAnsi="Times New Roman" w:cs="Times New Roman"/>
        </w:rPr>
        <w:t>Parity laws:</w:t>
      </w:r>
    </w:p>
    <w:p w14:paraId="4A320C89" w14:textId="5E9DB29E" w:rsidR="00164072" w:rsidRDefault="00164072" w:rsidP="00672D77">
      <w:pPr>
        <w:spacing w:line="480" w:lineRule="auto"/>
        <w:jc w:val="both"/>
        <w:rPr>
          <w:ins w:id="1" w:author="Mr Ownb" w:date="2021-12-12T22:34:00Z"/>
          <w:rFonts w:ascii="Times New Roman" w:hAnsi="Times New Roman" w:cs="Times New Roman"/>
          <w:sz w:val="24"/>
          <w:szCs w:val="24"/>
        </w:rPr>
      </w:pPr>
      <w:r w:rsidRPr="00D95D1D">
        <w:rPr>
          <w:rFonts w:ascii="Times New Roman" w:hAnsi="Times New Roman" w:cs="Times New Roman"/>
          <w:sz w:val="24"/>
          <w:szCs w:val="24"/>
        </w:rPr>
        <w:t xml:space="preserve"> Any state implementing a law that requires insurance packages to include access to mental health services and to have those services at parity with any other physical service is flagged as a parity state. This type of law is the strongest type amongst the ones implemented and is the type expected </w:t>
      </w:r>
      <w:r w:rsidRPr="00D95D1D">
        <w:rPr>
          <w:rFonts w:ascii="Times New Roman" w:hAnsi="Times New Roman" w:cs="Times New Roman"/>
          <w:sz w:val="24"/>
          <w:szCs w:val="24"/>
        </w:rPr>
        <w:t>to create an effect</w:t>
      </w:r>
      <w:r w:rsidRPr="00D95D1D">
        <w:rPr>
          <w:rFonts w:ascii="Times New Roman" w:hAnsi="Times New Roman" w:cs="Times New Roman"/>
          <w:sz w:val="24"/>
          <w:szCs w:val="24"/>
        </w:rPr>
        <w:t xml:space="preserve"> this study investigates. A less strict version of the parity law is the “mandated offering” law, which does not force insurance package providers to provide mental health services in the first place. This can be a crucial difference when it comes to further analysis but for the purposes of this study both are lumped together as a Parity state. </w:t>
      </w:r>
    </w:p>
    <w:p w14:paraId="7D17C9AB" w14:textId="77777777" w:rsidR="00164072" w:rsidRPr="00D95D1D" w:rsidRDefault="00164072" w:rsidP="00672D77">
      <w:pPr>
        <w:spacing w:line="480" w:lineRule="auto"/>
        <w:jc w:val="both"/>
        <w:rPr>
          <w:rFonts w:ascii="Times New Roman" w:hAnsi="Times New Roman" w:cs="Times New Roman"/>
          <w:sz w:val="24"/>
          <w:szCs w:val="24"/>
        </w:rPr>
      </w:pPr>
    </w:p>
    <w:p w14:paraId="14A0A686" w14:textId="77777777" w:rsidR="00164072" w:rsidRDefault="00164072" w:rsidP="00672D77">
      <w:pPr>
        <w:pStyle w:val="Heading3"/>
        <w:rPr>
          <w:ins w:id="2" w:author="Mr Ownb" w:date="2021-12-12T22:34:00Z"/>
          <w:rFonts w:ascii="Times New Roman" w:hAnsi="Times New Roman" w:cs="Times New Roman"/>
        </w:rPr>
      </w:pPr>
      <w:r w:rsidRPr="00D95D1D">
        <w:rPr>
          <w:rFonts w:ascii="Times New Roman" w:hAnsi="Times New Roman" w:cs="Times New Roman"/>
        </w:rPr>
        <w:t>Non-parity laws:</w:t>
      </w:r>
    </w:p>
    <w:p w14:paraId="722130D4" w14:textId="77777777" w:rsidR="00164072" w:rsidRPr="006518AD" w:rsidRDefault="00164072">
      <w:pPr>
        <w:rPr>
          <w:rPrChange w:id="3" w:author="Mr Ownb" w:date="2021-12-12T22:34:00Z">
            <w:rPr>
              <w:rFonts w:ascii="Times New Roman" w:hAnsi="Times New Roman" w:cs="Times New Roman"/>
            </w:rPr>
          </w:rPrChange>
        </w:rPr>
        <w:pPrChange w:id="4" w:author="Mr Ownb" w:date="2021-12-12T22:34:00Z">
          <w:pPr>
            <w:pStyle w:val="Heading3"/>
          </w:pPr>
        </w:pPrChange>
      </w:pPr>
    </w:p>
    <w:p w14:paraId="7E5B2029" w14:textId="15A49D84" w:rsidR="00164072" w:rsidRPr="00D95D1D" w:rsidRDefault="00164072" w:rsidP="00672D77">
      <w:pPr>
        <w:spacing w:line="480" w:lineRule="auto"/>
        <w:jc w:val="both"/>
        <w:rPr>
          <w:rFonts w:ascii="Times New Roman" w:hAnsi="Times New Roman" w:cs="Times New Roman"/>
          <w:sz w:val="24"/>
          <w:szCs w:val="24"/>
        </w:rPr>
      </w:pPr>
      <w:r w:rsidRPr="00D95D1D">
        <w:rPr>
          <w:rFonts w:ascii="Times New Roman" w:hAnsi="Times New Roman" w:cs="Times New Roman"/>
          <w:sz w:val="24"/>
          <w:szCs w:val="24"/>
        </w:rPr>
        <w:t xml:space="preserve"> </w:t>
      </w:r>
      <w:r>
        <w:rPr>
          <w:rFonts w:ascii="Times New Roman" w:hAnsi="Times New Roman" w:cs="Times New Roman"/>
          <w:sz w:val="24"/>
          <w:szCs w:val="24"/>
        </w:rPr>
        <w:t>N</w:t>
      </w:r>
      <w:r w:rsidRPr="00D95D1D">
        <w:rPr>
          <w:rFonts w:ascii="Times New Roman" w:hAnsi="Times New Roman" w:cs="Times New Roman"/>
          <w:sz w:val="24"/>
          <w:szCs w:val="24"/>
        </w:rPr>
        <w:t xml:space="preserve">on-parity laws include two situations one, the first being “mandated if offered” and a “minimum mandated benefit”. “Mandated if offered” law states that so long as a provider offers mental health coverage, the lifetime and annual limits must equal psychical care. Minimum mandated benefit laws state that mental health care and physical care do not need to be </w:t>
      </w:r>
      <w:proofErr w:type="gramStart"/>
      <w:r w:rsidRPr="00D95D1D">
        <w:rPr>
          <w:rFonts w:ascii="Times New Roman" w:hAnsi="Times New Roman" w:cs="Times New Roman"/>
          <w:sz w:val="24"/>
          <w:szCs w:val="24"/>
        </w:rPr>
        <w:t>equal</w:t>
      </w:r>
      <w:proofErr w:type="gramEnd"/>
      <w:r w:rsidRPr="00D95D1D">
        <w:rPr>
          <w:rFonts w:ascii="Times New Roman" w:hAnsi="Times New Roman" w:cs="Times New Roman"/>
          <w:sz w:val="24"/>
          <w:szCs w:val="24"/>
        </w:rPr>
        <w:t xml:space="preserve"> however mental health care still needs to be offered. For the analysis, these types of states are grouped </w:t>
      </w:r>
      <w:proofErr w:type="gramStart"/>
      <w:r w:rsidRPr="00D95D1D">
        <w:rPr>
          <w:rFonts w:ascii="Times New Roman" w:hAnsi="Times New Roman" w:cs="Times New Roman"/>
          <w:sz w:val="24"/>
          <w:szCs w:val="24"/>
        </w:rPr>
        <w:t>together</w:t>
      </w:r>
      <w:proofErr w:type="gramEnd"/>
      <w:r w:rsidRPr="00D95D1D">
        <w:rPr>
          <w:rFonts w:ascii="Times New Roman" w:hAnsi="Times New Roman" w:cs="Times New Roman"/>
          <w:sz w:val="24"/>
          <w:szCs w:val="24"/>
        </w:rPr>
        <w:t xml:space="preserve"> are flagged as 0 under our treatment variable. </w:t>
      </w:r>
    </w:p>
    <w:p w14:paraId="08EDBB82" w14:textId="77777777" w:rsidR="00164072" w:rsidRDefault="00164072" w:rsidP="00672D77">
      <w:pPr>
        <w:pStyle w:val="Heading2"/>
        <w:rPr>
          <w:ins w:id="5" w:author="Mr Ownb" w:date="2021-12-12T22:37:00Z"/>
          <w:rFonts w:ascii="Times New Roman" w:hAnsi="Times New Roman" w:cs="Times New Roman"/>
        </w:rPr>
      </w:pPr>
      <w:r w:rsidRPr="00D95D1D">
        <w:rPr>
          <w:rFonts w:ascii="Times New Roman" w:hAnsi="Times New Roman" w:cs="Times New Roman"/>
        </w:rPr>
        <w:t>Methodology:</w:t>
      </w:r>
    </w:p>
    <w:p w14:paraId="233F3262" w14:textId="77777777" w:rsidR="00164072" w:rsidRPr="00006589" w:rsidRDefault="00164072">
      <w:pPr>
        <w:rPr>
          <w:rPrChange w:id="6" w:author="Mr Ownb" w:date="2021-12-12T22:37:00Z">
            <w:rPr>
              <w:rFonts w:ascii="Times New Roman" w:hAnsi="Times New Roman" w:cs="Times New Roman"/>
            </w:rPr>
          </w:rPrChange>
        </w:rPr>
        <w:pPrChange w:id="7" w:author="Mr Ownb" w:date="2021-12-12T22:37:00Z">
          <w:pPr>
            <w:pStyle w:val="Heading2"/>
          </w:pPr>
        </w:pPrChange>
      </w:pPr>
    </w:p>
    <w:tbl>
      <w:tblPr>
        <w:tblStyle w:val="TableGrid"/>
        <w:tblpPr w:leftFromText="180" w:rightFromText="180" w:vertAnchor="page" w:horzAnchor="margin" w:tblpY="11709"/>
        <w:tblW w:w="0" w:type="auto"/>
        <w:tblCellMar>
          <w:left w:w="0" w:type="dxa"/>
          <w:right w:w="86" w:type="dxa"/>
        </w:tblCellMar>
        <w:tblLook w:val="04A0" w:firstRow="1" w:lastRow="0" w:firstColumn="1" w:lastColumn="0" w:noHBand="0" w:noVBand="1"/>
        <w:tblPrChange w:id="8" w:author="Mr Ownb" w:date="2021-12-12T22:37:00Z">
          <w:tblPr>
            <w:tblStyle w:val="TableGrid"/>
            <w:tblpPr w:leftFromText="180" w:rightFromText="180" w:vertAnchor="page" w:horzAnchor="margin" w:tblpY="10712"/>
            <w:tblW w:w="0" w:type="auto"/>
            <w:tblCellMar>
              <w:left w:w="0" w:type="dxa"/>
              <w:right w:w="86" w:type="dxa"/>
            </w:tblCellMar>
            <w:tblLook w:val="04A0" w:firstRow="1" w:lastRow="0" w:firstColumn="1" w:lastColumn="0" w:noHBand="0" w:noVBand="1"/>
          </w:tblPr>
        </w:tblPrChange>
      </w:tblPr>
      <w:tblGrid>
        <w:gridCol w:w="1199"/>
        <w:gridCol w:w="1507"/>
        <w:gridCol w:w="1422"/>
        <w:gridCol w:w="1729"/>
        <w:gridCol w:w="1233"/>
        <w:gridCol w:w="1046"/>
        <w:gridCol w:w="92"/>
        <w:gridCol w:w="92"/>
        <w:gridCol w:w="1040"/>
        <w:tblGridChange w:id="9">
          <w:tblGrid>
            <w:gridCol w:w="1199"/>
            <w:gridCol w:w="1507"/>
            <w:gridCol w:w="1422"/>
            <w:gridCol w:w="1729"/>
            <w:gridCol w:w="1233"/>
            <w:gridCol w:w="1046"/>
            <w:gridCol w:w="92"/>
            <w:gridCol w:w="92"/>
            <w:gridCol w:w="1040"/>
          </w:tblGrid>
        </w:tblGridChange>
      </w:tblGrid>
      <w:tr w:rsidR="00164072" w:rsidRPr="00D95D1D" w14:paraId="1FA5BF3F" w14:textId="77777777" w:rsidTr="00633DAF">
        <w:trPr>
          <w:cnfStyle w:val="100000000000" w:firstRow="1" w:lastRow="0" w:firstColumn="0" w:lastColumn="0" w:oddVBand="0" w:evenVBand="0" w:oddHBand="0" w:evenHBand="0" w:firstRowFirstColumn="0" w:firstRowLastColumn="0" w:lastRowFirstColumn="0" w:lastRowLastColumn="0"/>
          <w:trHeight w:val="681"/>
          <w:trPrChange w:id="10" w:author="Mr Ownb" w:date="2021-12-12T22:37:00Z">
            <w:trPr>
              <w:trHeight w:val="681"/>
            </w:trPr>
          </w:trPrChange>
        </w:trPr>
        <w:tc>
          <w:tcPr>
            <w:tcW w:w="0" w:type="auto"/>
            <w:tcPrChange w:id="11" w:author="Mr Ownb" w:date="2021-12-12T22:37:00Z">
              <w:tcPr>
                <w:tcW w:w="0" w:type="auto"/>
              </w:tcPr>
            </w:tcPrChange>
          </w:tcPr>
          <w:p w14:paraId="4A7CB05E" w14:textId="77777777" w:rsidR="00164072" w:rsidRPr="00D95D1D" w:rsidRDefault="00164072" w:rsidP="00633DAF">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D95D1D">
              <w:rPr>
                <w:rFonts w:cs="Times New Roman"/>
                <w:sz w:val="20"/>
                <w:szCs w:val="20"/>
              </w:rPr>
              <w:t>Treat</w:t>
            </w:r>
          </w:p>
          <w:p w14:paraId="2C86ED07" w14:textId="77777777" w:rsidR="00164072" w:rsidRPr="00D95D1D" w:rsidRDefault="00164072" w:rsidP="00633DAF">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D95D1D">
              <w:rPr>
                <w:rFonts w:cs="Times New Roman"/>
                <w:sz w:val="20"/>
                <w:szCs w:val="20"/>
              </w:rPr>
              <w:t>(Parity States)</w:t>
            </w:r>
          </w:p>
        </w:tc>
        <w:tc>
          <w:tcPr>
            <w:tcW w:w="0" w:type="auto"/>
            <w:tcPrChange w:id="12" w:author="Mr Ownb" w:date="2021-12-12T22:37:00Z">
              <w:tcPr>
                <w:tcW w:w="0" w:type="auto"/>
              </w:tcPr>
            </w:tcPrChange>
          </w:tcPr>
          <w:p w14:paraId="4F3FE814" w14:textId="77777777" w:rsidR="00164072" w:rsidRPr="00D95D1D" w:rsidRDefault="00164072" w:rsidP="00633DAF">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D95D1D">
              <w:rPr>
                <w:rFonts w:cs="Times New Roman"/>
                <w:sz w:val="20"/>
                <w:szCs w:val="20"/>
              </w:rPr>
              <w:t xml:space="preserve">Labor </w:t>
            </w:r>
          </w:p>
          <w:p w14:paraId="61B72C7E" w14:textId="77777777" w:rsidR="00164072" w:rsidRPr="00D95D1D" w:rsidRDefault="00164072" w:rsidP="00633DAF">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D95D1D">
              <w:rPr>
                <w:rFonts w:cs="Times New Roman"/>
                <w:sz w:val="20"/>
                <w:szCs w:val="20"/>
              </w:rPr>
              <w:t xml:space="preserve">Force </w:t>
            </w:r>
          </w:p>
          <w:p w14:paraId="4B32C6D3" w14:textId="77777777" w:rsidR="00164072" w:rsidRPr="00D95D1D" w:rsidRDefault="00164072" w:rsidP="00633DAF">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D95D1D">
              <w:rPr>
                <w:rFonts w:cs="Times New Roman"/>
                <w:sz w:val="20"/>
                <w:szCs w:val="20"/>
              </w:rPr>
              <w:t>Participation Rate</w:t>
            </w:r>
          </w:p>
        </w:tc>
        <w:tc>
          <w:tcPr>
            <w:tcW w:w="0" w:type="auto"/>
            <w:tcPrChange w:id="13" w:author="Mr Ownb" w:date="2021-12-12T22:37:00Z">
              <w:tcPr>
                <w:tcW w:w="0" w:type="auto"/>
              </w:tcPr>
            </w:tcPrChange>
          </w:tcPr>
          <w:p w14:paraId="76025973" w14:textId="77777777" w:rsidR="00164072" w:rsidRPr="00D95D1D" w:rsidRDefault="00164072" w:rsidP="00633DAF">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D95D1D">
              <w:rPr>
                <w:rFonts w:cs="Times New Roman"/>
                <w:sz w:val="20"/>
                <w:szCs w:val="20"/>
              </w:rPr>
              <w:t xml:space="preserve">Employment </w:t>
            </w:r>
          </w:p>
          <w:p w14:paraId="532E97F2" w14:textId="77777777" w:rsidR="00164072" w:rsidRPr="00D95D1D" w:rsidRDefault="00164072" w:rsidP="00633DAF">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D95D1D">
              <w:rPr>
                <w:rFonts w:cs="Times New Roman"/>
                <w:sz w:val="20"/>
                <w:szCs w:val="20"/>
              </w:rPr>
              <w:t>Population Ratio</w:t>
            </w:r>
          </w:p>
        </w:tc>
        <w:tc>
          <w:tcPr>
            <w:tcW w:w="0" w:type="auto"/>
            <w:tcPrChange w:id="14" w:author="Mr Ownb" w:date="2021-12-12T22:37:00Z">
              <w:tcPr>
                <w:tcW w:w="0" w:type="auto"/>
              </w:tcPr>
            </w:tcPrChange>
          </w:tcPr>
          <w:p w14:paraId="3D8812D4" w14:textId="77777777" w:rsidR="00164072" w:rsidRPr="00D95D1D" w:rsidRDefault="00164072" w:rsidP="00633DAF">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D95D1D">
              <w:rPr>
                <w:rFonts w:cs="Times New Roman"/>
                <w:sz w:val="20"/>
                <w:szCs w:val="20"/>
              </w:rPr>
              <w:t>Unemployment Rate</w:t>
            </w:r>
          </w:p>
        </w:tc>
        <w:tc>
          <w:tcPr>
            <w:tcW w:w="0" w:type="auto"/>
            <w:tcPrChange w:id="15" w:author="Mr Ownb" w:date="2021-12-12T22:37:00Z">
              <w:tcPr>
                <w:tcW w:w="0" w:type="auto"/>
              </w:tcPr>
            </w:tcPrChange>
          </w:tcPr>
          <w:p w14:paraId="284728C8" w14:textId="77777777" w:rsidR="00164072" w:rsidRPr="00D95D1D" w:rsidRDefault="00164072" w:rsidP="00633DAF">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D95D1D">
              <w:rPr>
                <w:rFonts w:cs="Times New Roman"/>
                <w:sz w:val="20"/>
                <w:szCs w:val="20"/>
              </w:rPr>
              <w:t xml:space="preserve">Total </w:t>
            </w:r>
          </w:p>
          <w:p w14:paraId="4CF44B5C" w14:textId="77777777" w:rsidR="00164072" w:rsidRPr="00D95D1D" w:rsidRDefault="00164072" w:rsidP="00633DAF">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D95D1D">
              <w:rPr>
                <w:rFonts w:cs="Times New Roman"/>
                <w:sz w:val="20"/>
                <w:szCs w:val="20"/>
              </w:rPr>
              <w:t xml:space="preserve">Filings </w:t>
            </w:r>
          </w:p>
          <w:p w14:paraId="52FBE5EE" w14:textId="77777777" w:rsidR="00164072" w:rsidRPr="00D95D1D" w:rsidRDefault="00164072" w:rsidP="00633DAF">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D95D1D">
              <w:rPr>
                <w:rFonts w:cs="Times New Roman"/>
                <w:sz w:val="20"/>
                <w:szCs w:val="20"/>
              </w:rPr>
              <w:t>of Bankruptcy</w:t>
            </w:r>
          </w:p>
        </w:tc>
        <w:tc>
          <w:tcPr>
            <w:tcW w:w="0" w:type="auto"/>
            <w:tcPrChange w:id="16" w:author="Mr Ownb" w:date="2021-12-12T22:37:00Z">
              <w:tcPr>
                <w:tcW w:w="0" w:type="auto"/>
              </w:tcPr>
            </w:tcPrChange>
          </w:tcPr>
          <w:p w14:paraId="24B0CFAD" w14:textId="77777777" w:rsidR="00164072" w:rsidRPr="00D95D1D" w:rsidRDefault="00164072" w:rsidP="00633DAF">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D95D1D">
              <w:rPr>
                <w:rFonts w:cs="Times New Roman"/>
                <w:sz w:val="20"/>
                <w:szCs w:val="20"/>
              </w:rPr>
              <w:t>Population</w:t>
            </w:r>
          </w:p>
        </w:tc>
        <w:tc>
          <w:tcPr>
            <w:tcW w:w="0" w:type="auto"/>
            <w:tcPrChange w:id="17" w:author="Mr Ownb" w:date="2021-12-12T22:37:00Z">
              <w:tcPr>
                <w:tcW w:w="0" w:type="auto"/>
              </w:tcPr>
            </w:tcPrChange>
          </w:tcPr>
          <w:p w14:paraId="2E1BEF20" w14:textId="77777777" w:rsidR="00164072" w:rsidRPr="00D95D1D" w:rsidRDefault="00164072" w:rsidP="00633DAF">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sz w:val="20"/>
                <w:szCs w:val="20"/>
              </w:rPr>
            </w:pPr>
          </w:p>
        </w:tc>
        <w:tc>
          <w:tcPr>
            <w:tcW w:w="0" w:type="auto"/>
            <w:tcPrChange w:id="18" w:author="Mr Ownb" w:date="2021-12-12T22:37:00Z">
              <w:tcPr>
                <w:tcW w:w="0" w:type="auto"/>
              </w:tcPr>
            </w:tcPrChange>
          </w:tcPr>
          <w:p w14:paraId="00B158D9" w14:textId="77777777" w:rsidR="00164072" w:rsidRPr="00D95D1D" w:rsidRDefault="00164072" w:rsidP="00633DAF">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sz w:val="20"/>
                <w:szCs w:val="20"/>
              </w:rPr>
            </w:pPr>
          </w:p>
        </w:tc>
        <w:tc>
          <w:tcPr>
            <w:tcW w:w="0" w:type="auto"/>
            <w:tcPrChange w:id="19" w:author="Mr Ownb" w:date="2021-12-12T22:37:00Z">
              <w:tcPr>
                <w:tcW w:w="0" w:type="auto"/>
              </w:tcPr>
            </w:tcPrChange>
          </w:tcPr>
          <w:p w14:paraId="2EAA357B" w14:textId="77777777" w:rsidR="00164072" w:rsidRPr="00D95D1D" w:rsidRDefault="00164072" w:rsidP="00633DAF">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D95D1D">
              <w:rPr>
                <w:rFonts w:cs="Times New Roman"/>
                <w:sz w:val="20"/>
                <w:szCs w:val="20"/>
              </w:rPr>
              <w:t xml:space="preserve">Crude Rate </w:t>
            </w:r>
          </w:p>
          <w:p w14:paraId="52D26F73" w14:textId="77777777" w:rsidR="00164072" w:rsidRPr="00D95D1D" w:rsidRDefault="00164072" w:rsidP="00633DAF">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D95D1D">
              <w:rPr>
                <w:rFonts w:cs="Times New Roman"/>
                <w:sz w:val="20"/>
                <w:szCs w:val="20"/>
              </w:rPr>
              <w:t xml:space="preserve">of Suicide </w:t>
            </w:r>
          </w:p>
          <w:p w14:paraId="6E0A63DB" w14:textId="77777777" w:rsidR="00164072" w:rsidRPr="00D95D1D" w:rsidRDefault="00164072" w:rsidP="00633DAF">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D95D1D">
              <w:rPr>
                <w:rFonts w:cs="Times New Roman"/>
                <w:sz w:val="20"/>
                <w:szCs w:val="20"/>
              </w:rPr>
              <w:t>per 100,000</w:t>
            </w:r>
          </w:p>
        </w:tc>
      </w:tr>
      <w:tr w:rsidR="00164072" w:rsidRPr="00D95D1D" w14:paraId="1F0356D7" w14:textId="77777777" w:rsidTr="00633DAF">
        <w:trPr>
          <w:trHeight w:val="184"/>
          <w:trPrChange w:id="20" w:author="Mr Ownb" w:date="2021-12-12T22:37:00Z">
            <w:trPr>
              <w:trHeight w:val="184"/>
            </w:trPr>
          </w:trPrChange>
        </w:trPr>
        <w:tc>
          <w:tcPr>
            <w:tcW w:w="0" w:type="auto"/>
            <w:tcPrChange w:id="21" w:author="Mr Ownb" w:date="2021-12-12T22:37:00Z">
              <w:tcPr>
                <w:tcW w:w="0" w:type="auto"/>
              </w:tcPr>
            </w:tcPrChange>
          </w:tcPr>
          <w:p w14:paraId="34A6A2F0" w14:textId="77777777" w:rsidR="00164072" w:rsidRPr="00D95D1D" w:rsidRDefault="00164072" w:rsidP="00633DAF">
            <w:pPr>
              <w:spacing w:line="360" w:lineRule="auto"/>
              <w:jc w:val="both"/>
              <w:rPr>
                <w:rFonts w:cs="Times New Roman"/>
                <w:szCs w:val="24"/>
              </w:rPr>
            </w:pPr>
            <w:r w:rsidRPr="00D95D1D">
              <w:rPr>
                <w:rFonts w:cs="Times New Roman"/>
                <w:szCs w:val="24"/>
              </w:rPr>
              <w:t>0</w:t>
            </w:r>
          </w:p>
        </w:tc>
        <w:tc>
          <w:tcPr>
            <w:tcW w:w="0" w:type="auto"/>
            <w:tcPrChange w:id="22" w:author="Mr Ownb" w:date="2021-12-12T22:37:00Z">
              <w:tcPr>
                <w:tcW w:w="0" w:type="auto"/>
              </w:tcPr>
            </w:tcPrChange>
          </w:tcPr>
          <w:p w14:paraId="77C59CDD" w14:textId="77777777" w:rsidR="00164072" w:rsidRPr="00D95D1D" w:rsidRDefault="00164072" w:rsidP="00633DAF">
            <w:pPr>
              <w:spacing w:line="360" w:lineRule="auto"/>
              <w:jc w:val="both"/>
              <w:rPr>
                <w:rFonts w:cs="Times New Roman"/>
                <w:szCs w:val="24"/>
              </w:rPr>
            </w:pPr>
            <w:r w:rsidRPr="00D95D1D">
              <w:rPr>
                <w:rFonts w:cs="Times New Roman"/>
                <w:szCs w:val="24"/>
              </w:rPr>
              <w:t>66.17</w:t>
            </w:r>
          </w:p>
        </w:tc>
        <w:tc>
          <w:tcPr>
            <w:tcW w:w="0" w:type="auto"/>
            <w:tcPrChange w:id="23" w:author="Mr Ownb" w:date="2021-12-12T22:37:00Z">
              <w:tcPr>
                <w:tcW w:w="0" w:type="auto"/>
              </w:tcPr>
            </w:tcPrChange>
          </w:tcPr>
          <w:p w14:paraId="731FB5A8" w14:textId="77777777" w:rsidR="00164072" w:rsidRPr="00D95D1D" w:rsidRDefault="00164072" w:rsidP="00633DAF">
            <w:pPr>
              <w:spacing w:line="360" w:lineRule="auto"/>
              <w:jc w:val="both"/>
              <w:rPr>
                <w:rFonts w:cs="Times New Roman"/>
                <w:szCs w:val="24"/>
              </w:rPr>
            </w:pPr>
            <w:r w:rsidRPr="00D95D1D">
              <w:rPr>
                <w:rFonts w:cs="Times New Roman"/>
                <w:szCs w:val="24"/>
              </w:rPr>
              <w:t>62.39591</w:t>
            </w:r>
          </w:p>
        </w:tc>
        <w:tc>
          <w:tcPr>
            <w:tcW w:w="0" w:type="auto"/>
            <w:tcPrChange w:id="24" w:author="Mr Ownb" w:date="2021-12-12T22:37:00Z">
              <w:tcPr>
                <w:tcW w:w="0" w:type="auto"/>
              </w:tcPr>
            </w:tcPrChange>
          </w:tcPr>
          <w:p w14:paraId="2288D31D" w14:textId="77777777" w:rsidR="00164072" w:rsidRPr="00D95D1D" w:rsidRDefault="00164072" w:rsidP="00633DAF">
            <w:pPr>
              <w:spacing w:line="360" w:lineRule="auto"/>
              <w:jc w:val="both"/>
              <w:rPr>
                <w:rFonts w:cs="Times New Roman"/>
                <w:szCs w:val="24"/>
              </w:rPr>
            </w:pPr>
            <w:r w:rsidRPr="00D95D1D">
              <w:rPr>
                <w:rFonts w:cs="Times New Roman"/>
                <w:szCs w:val="24"/>
              </w:rPr>
              <w:t>5.748402</w:t>
            </w:r>
          </w:p>
        </w:tc>
        <w:tc>
          <w:tcPr>
            <w:tcW w:w="0" w:type="auto"/>
            <w:tcPrChange w:id="25" w:author="Mr Ownb" w:date="2021-12-12T22:37:00Z">
              <w:tcPr>
                <w:tcW w:w="0" w:type="auto"/>
              </w:tcPr>
            </w:tcPrChange>
          </w:tcPr>
          <w:p w14:paraId="7617B45B" w14:textId="77777777" w:rsidR="00164072" w:rsidRPr="00D95D1D" w:rsidRDefault="00164072" w:rsidP="00633DAF">
            <w:pPr>
              <w:spacing w:line="360" w:lineRule="auto"/>
              <w:jc w:val="both"/>
              <w:rPr>
                <w:rFonts w:cs="Times New Roman"/>
                <w:szCs w:val="24"/>
              </w:rPr>
            </w:pPr>
            <w:r w:rsidRPr="00D95D1D">
              <w:rPr>
                <w:rFonts w:cs="Times New Roman"/>
                <w:szCs w:val="24"/>
              </w:rPr>
              <w:t>24896.684</w:t>
            </w:r>
          </w:p>
        </w:tc>
        <w:tc>
          <w:tcPr>
            <w:tcW w:w="0" w:type="auto"/>
            <w:tcPrChange w:id="26" w:author="Mr Ownb" w:date="2021-12-12T22:37:00Z">
              <w:tcPr>
                <w:tcW w:w="0" w:type="auto"/>
              </w:tcPr>
            </w:tcPrChange>
          </w:tcPr>
          <w:p w14:paraId="066F0970" w14:textId="77777777" w:rsidR="00164072" w:rsidRPr="00D95D1D" w:rsidRDefault="00164072" w:rsidP="00633DAF">
            <w:pPr>
              <w:spacing w:line="360" w:lineRule="auto"/>
              <w:jc w:val="both"/>
              <w:rPr>
                <w:rFonts w:cs="Times New Roman"/>
                <w:szCs w:val="24"/>
              </w:rPr>
            </w:pPr>
            <w:r w:rsidRPr="00D95D1D">
              <w:rPr>
                <w:rFonts w:cs="Times New Roman"/>
                <w:szCs w:val="24"/>
              </w:rPr>
              <w:t>6094259</w:t>
            </w:r>
          </w:p>
        </w:tc>
        <w:tc>
          <w:tcPr>
            <w:tcW w:w="0" w:type="auto"/>
            <w:tcPrChange w:id="27" w:author="Mr Ownb" w:date="2021-12-12T22:37:00Z">
              <w:tcPr>
                <w:tcW w:w="0" w:type="auto"/>
              </w:tcPr>
            </w:tcPrChange>
          </w:tcPr>
          <w:p w14:paraId="6CC9C342" w14:textId="77777777" w:rsidR="00164072" w:rsidRPr="00D95D1D" w:rsidRDefault="00164072" w:rsidP="00633DAF">
            <w:pPr>
              <w:spacing w:line="360" w:lineRule="auto"/>
              <w:jc w:val="both"/>
              <w:rPr>
                <w:rFonts w:cs="Times New Roman"/>
                <w:szCs w:val="24"/>
              </w:rPr>
            </w:pPr>
          </w:p>
        </w:tc>
        <w:tc>
          <w:tcPr>
            <w:tcW w:w="0" w:type="auto"/>
            <w:tcPrChange w:id="28" w:author="Mr Ownb" w:date="2021-12-12T22:37:00Z">
              <w:tcPr>
                <w:tcW w:w="0" w:type="auto"/>
              </w:tcPr>
            </w:tcPrChange>
          </w:tcPr>
          <w:p w14:paraId="1354B650" w14:textId="77777777" w:rsidR="00164072" w:rsidRPr="00D95D1D" w:rsidRDefault="00164072" w:rsidP="00633DAF">
            <w:pPr>
              <w:spacing w:line="360" w:lineRule="auto"/>
              <w:jc w:val="both"/>
              <w:rPr>
                <w:rFonts w:cs="Times New Roman"/>
                <w:szCs w:val="24"/>
              </w:rPr>
            </w:pPr>
          </w:p>
        </w:tc>
        <w:tc>
          <w:tcPr>
            <w:tcW w:w="0" w:type="auto"/>
            <w:tcPrChange w:id="29" w:author="Mr Ownb" w:date="2021-12-12T22:37:00Z">
              <w:tcPr>
                <w:tcW w:w="0" w:type="auto"/>
              </w:tcPr>
            </w:tcPrChange>
          </w:tcPr>
          <w:p w14:paraId="33E2CDF1" w14:textId="77777777" w:rsidR="00164072" w:rsidRPr="00D95D1D" w:rsidRDefault="00164072" w:rsidP="00633DAF">
            <w:pPr>
              <w:spacing w:line="360" w:lineRule="auto"/>
              <w:jc w:val="both"/>
              <w:rPr>
                <w:rFonts w:cs="Times New Roman"/>
                <w:szCs w:val="24"/>
              </w:rPr>
            </w:pPr>
            <w:r w:rsidRPr="00D95D1D">
              <w:rPr>
                <w:rFonts w:cs="Times New Roman"/>
                <w:szCs w:val="24"/>
              </w:rPr>
              <w:t>13.40713</w:t>
            </w:r>
          </w:p>
        </w:tc>
      </w:tr>
      <w:tr w:rsidR="00164072" w:rsidRPr="00D95D1D" w14:paraId="58B5C0C2" w14:textId="77777777" w:rsidTr="00633DAF">
        <w:trPr>
          <w:trHeight w:val="184"/>
          <w:trPrChange w:id="30" w:author="Mr Ownb" w:date="2021-12-12T22:37:00Z">
            <w:trPr>
              <w:trHeight w:val="184"/>
            </w:trPr>
          </w:trPrChange>
        </w:trPr>
        <w:tc>
          <w:tcPr>
            <w:tcW w:w="0" w:type="auto"/>
            <w:tcPrChange w:id="31" w:author="Mr Ownb" w:date="2021-12-12T22:37:00Z">
              <w:tcPr>
                <w:tcW w:w="0" w:type="auto"/>
              </w:tcPr>
            </w:tcPrChange>
          </w:tcPr>
          <w:p w14:paraId="5E274A19" w14:textId="77777777" w:rsidR="00164072" w:rsidRPr="00D95D1D" w:rsidRDefault="00164072" w:rsidP="00633DAF">
            <w:pPr>
              <w:spacing w:line="360" w:lineRule="auto"/>
              <w:jc w:val="both"/>
              <w:rPr>
                <w:rFonts w:cs="Times New Roman"/>
                <w:szCs w:val="24"/>
              </w:rPr>
            </w:pPr>
            <w:r w:rsidRPr="00D95D1D">
              <w:rPr>
                <w:rFonts w:cs="Times New Roman"/>
                <w:szCs w:val="24"/>
              </w:rPr>
              <w:t>1</w:t>
            </w:r>
          </w:p>
        </w:tc>
        <w:tc>
          <w:tcPr>
            <w:tcW w:w="0" w:type="auto"/>
            <w:tcPrChange w:id="32" w:author="Mr Ownb" w:date="2021-12-12T22:37:00Z">
              <w:tcPr>
                <w:tcW w:w="0" w:type="auto"/>
              </w:tcPr>
            </w:tcPrChange>
          </w:tcPr>
          <w:p w14:paraId="245292AD" w14:textId="77777777" w:rsidR="00164072" w:rsidRPr="00D95D1D" w:rsidRDefault="00164072" w:rsidP="00633DAF">
            <w:pPr>
              <w:spacing w:line="360" w:lineRule="auto"/>
              <w:jc w:val="both"/>
              <w:rPr>
                <w:rFonts w:cs="Times New Roman"/>
                <w:szCs w:val="24"/>
              </w:rPr>
            </w:pPr>
            <w:r w:rsidRPr="00D95D1D">
              <w:rPr>
                <w:rFonts w:cs="Times New Roman"/>
                <w:szCs w:val="24"/>
              </w:rPr>
              <w:t>69.66</w:t>
            </w:r>
          </w:p>
        </w:tc>
        <w:tc>
          <w:tcPr>
            <w:tcW w:w="0" w:type="auto"/>
            <w:tcPrChange w:id="33" w:author="Mr Ownb" w:date="2021-12-12T22:37:00Z">
              <w:tcPr>
                <w:tcW w:w="0" w:type="auto"/>
              </w:tcPr>
            </w:tcPrChange>
          </w:tcPr>
          <w:p w14:paraId="0ED1B86A" w14:textId="77777777" w:rsidR="00164072" w:rsidRPr="00D95D1D" w:rsidRDefault="00164072" w:rsidP="00633DAF">
            <w:pPr>
              <w:spacing w:line="360" w:lineRule="auto"/>
              <w:jc w:val="both"/>
              <w:rPr>
                <w:rFonts w:cs="Times New Roman"/>
                <w:szCs w:val="24"/>
              </w:rPr>
            </w:pPr>
            <w:r w:rsidRPr="00D95D1D">
              <w:rPr>
                <w:rFonts w:cs="Times New Roman"/>
                <w:szCs w:val="24"/>
              </w:rPr>
              <w:t>66.20489</w:t>
            </w:r>
          </w:p>
        </w:tc>
        <w:tc>
          <w:tcPr>
            <w:tcW w:w="0" w:type="auto"/>
            <w:tcPrChange w:id="34" w:author="Mr Ownb" w:date="2021-12-12T22:37:00Z">
              <w:tcPr>
                <w:tcW w:w="0" w:type="auto"/>
              </w:tcPr>
            </w:tcPrChange>
          </w:tcPr>
          <w:p w14:paraId="1E9C6B83" w14:textId="77777777" w:rsidR="00164072" w:rsidRPr="00D95D1D" w:rsidRDefault="00164072" w:rsidP="00633DAF">
            <w:pPr>
              <w:spacing w:line="360" w:lineRule="auto"/>
              <w:jc w:val="both"/>
              <w:rPr>
                <w:rFonts w:cs="Times New Roman"/>
                <w:szCs w:val="24"/>
              </w:rPr>
            </w:pPr>
            <w:r w:rsidRPr="00D95D1D">
              <w:rPr>
                <w:rFonts w:cs="Times New Roman"/>
                <w:szCs w:val="24"/>
              </w:rPr>
              <w:t>4.987346</w:t>
            </w:r>
          </w:p>
        </w:tc>
        <w:tc>
          <w:tcPr>
            <w:tcW w:w="0" w:type="auto"/>
            <w:tcPrChange w:id="35" w:author="Mr Ownb" w:date="2021-12-12T22:37:00Z">
              <w:tcPr>
                <w:tcW w:w="0" w:type="auto"/>
              </w:tcPr>
            </w:tcPrChange>
          </w:tcPr>
          <w:p w14:paraId="71D5527C" w14:textId="77777777" w:rsidR="00164072" w:rsidRPr="00D95D1D" w:rsidRDefault="00164072" w:rsidP="00633DAF">
            <w:pPr>
              <w:spacing w:line="360" w:lineRule="auto"/>
              <w:jc w:val="both"/>
              <w:rPr>
                <w:rFonts w:cs="Times New Roman"/>
                <w:szCs w:val="24"/>
              </w:rPr>
            </w:pPr>
            <w:r w:rsidRPr="00D95D1D">
              <w:rPr>
                <w:rFonts w:cs="Times New Roman"/>
                <w:szCs w:val="24"/>
              </w:rPr>
              <w:t>8762.759</w:t>
            </w:r>
          </w:p>
        </w:tc>
        <w:tc>
          <w:tcPr>
            <w:tcW w:w="0" w:type="auto"/>
            <w:tcPrChange w:id="36" w:author="Mr Ownb" w:date="2021-12-12T22:37:00Z">
              <w:tcPr>
                <w:tcW w:w="0" w:type="auto"/>
              </w:tcPr>
            </w:tcPrChange>
          </w:tcPr>
          <w:p w14:paraId="1FCA4D58" w14:textId="77777777" w:rsidR="00164072" w:rsidRPr="00D95D1D" w:rsidRDefault="00164072" w:rsidP="00633DAF">
            <w:pPr>
              <w:spacing w:line="360" w:lineRule="auto"/>
              <w:jc w:val="both"/>
              <w:rPr>
                <w:rFonts w:cs="Times New Roman"/>
                <w:szCs w:val="24"/>
              </w:rPr>
            </w:pPr>
            <w:r w:rsidRPr="00D95D1D">
              <w:rPr>
                <w:rFonts w:cs="Times New Roman"/>
                <w:szCs w:val="24"/>
              </w:rPr>
              <w:t>2452204</w:t>
            </w:r>
          </w:p>
        </w:tc>
        <w:tc>
          <w:tcPr>
            <w:tcW w:w="0" w:type="auto"/>
            <w:tcPrChange w:id="37" w:author="Mr Ownb" w:date="2021-12-12T22:37:00Z">
              <w:tcPr>
                <w:tcW w:w="0" w:type="auto"/>
              </w:tcPr>
            </w:tcPrChange>
          </w:tcPr>
          <w:p w14:paraId="2F05EAD5" w14:textId="77777777" w:rsidR="00164072" w:rsidRPr="00D95D1D" w:rsidRDefault="00164072" w:rsidP="00633DAF">
            <w:pPr>
              <w:spacing w:line="360" w:lineRule="auto"/>
              <w:jc w:val="both"/>
              <w:rPr>
                <w:rFonts w:cs="Times New Roman"/>
                <w:szCs w:val="24"/>
              </w:rPr>
            </w:pPr>
          </w:p>
        </w:tc>
        <w:tc>
          <w:tcPr>
            <w:tcW w:w="0" w:type="auto"/>
            <w:tcPrChange w:id="38" w:author="Mr Ownb" w:date="2021-12-12T22:37:00Z">
              <w:tcPr>
                <w:tcW w:w="0" w:type="auto"/>
              </w:tcPr>
            </w:tcPrChange>
          </w:tcPr>
          <w:p w14:paraId="110EBA42" w14:textId="77777777" w:rsidR="00164072" w:rsidRPr="00D95D1D" w:rsidRDefault="00164072" w:rsidP="00633DAF">
            <w:pPr>
              <w:spacing w:line="360" w:lineRule="auto"/>
              <w:jc w:val="both"/>
              <w:rPr>
                <w:rFonts w:cs="Times New Roman"/>
                <w:szCs w:val="24"/>
              </w:rPr>
            </w:pPr>
          </w:p>
        </w:tc>
        <w:tc>
          <w:tcPr>
            <w:tcW w:w="0" w:type="auto"/>
            <w:tcPrChange w:id="39" w:author="Mr Ownb" w:date="2021-12-12T22:37:00Z">
              <w:tcPr>
                <w:tcW w:w="0" w:type="auto"/>
              </w:tcPr>
            </w:tcPrChange>
          </w:tcPr>
          <w:p w14:paraId="7D0C3763" w14:textId="77777777" w:rsidR="00164072" w:rsidRPr="00D95D1D" w:rsidRDefault="00164072" w:rsidP="00633DAF">
            <w:pPr>
              <w:spacing w:line="360" w:lineRule="auto"/>
              <w:jc w:val="both"/>
              <w:rPr>
                <w:rFonts w:cs="Times New Roman"/>
                <w:szCs w:val="24"/>
              </w:rPr>
            </w:pPr>
            <w:r w:rsidRPr="00D95D1D">
              <w:rPr>
                <w:rFonts w:cs="Times New Roman"/>
                <w:szCs w:val="24"/>
              </w:rPr>
              <w:t>11.72956</w:t>
            </w:r>
          </w:p>
        </w:tc>
      </w:tr>
      <w:tr w:rsidR="00164072" w:rsidRPr="00D95D1D" w14:paraId="3A5CC221" w14:textId="77777777" w:rsidTr="00633DAF">
        <w:trPr>
          <w:trHeight w:val="184"/>
          <w:trPrChange w:id="40" w:author="Mr Ownb" w:date="2021-12-12T22:37:00Z">
            <w:trPr>
              <w:trHeight w:val="184"/>
            </w:trPr>
          </w:trPrChange>
        </w:trPr>
        <w:tc>
          <w:tcPr>
            <w:tcW w:w="0" w:type="auto"/>
            <w:tcPrChange w:id="41" w:author="Mr Ownb" w:date="2021-12-12T22:37:00Z">
              <w:tcPr>
                <w:tcW w:w="0" w:type="auto"/>
              </w:tcPr>
            </w:tcPrChange>
          </w:tcPr>
          <w:p w14:paraId="4FB0AC9D" w14:textId="77777777" w:rsidR="00164072" w:rsidRPr="00D95D1D" w:rsidRDefault="00164072" w:rsidP="00633DAF">
            <w:pPr>
              <w:spacing w:line="360" w:lineRule="auto"/>
              <w:jc w:val="both"/>
              <w:rPr>
                <w:rFonts w:cs="Times New Roman"/>
                <w:szCs w:val="24"/>
              </w:rPr>
            </w:pPr>
            <w:r w:rsidRPr="00D95D1D">
              <w:rPr>
                <w:rFonts w:cs="Times New Roman"/>
                <w:szCs w:val="24"/>
              </w:rPr>
              <w:t>diff</w:t>
            </w:r>
          </w:p>
        </w:tc>
        <w:tc>
          <w:tcPr>
            <w:tcW w:w="0" w:type="auto"/>
            <w:tcPrChange w:id="42" w:author="Mr Ownb" w:date="2021-12-12T22:37:00Z">
              <w:tcPr>
                <w:tcW w:w="0" w:type="auto"/>
              </w:tcPr>
            </w:tcPrChange>
          </w:tcPr>
          <w:p w14:paraId="47DAF095" w14:textId="77777777" w:rsidR="00164072" w:rsidRPr="00D95D1D" w:rsidRDefault="00164072" w:rsidP="00633DAF">
            <w:pPr>
              <w:spacing w:line="360" w:lineRule="auto"/>
              <w:jc w:val="both"/>
              <w:rPr>
                <w:rFonts w:cs="Times New Roman"/>
                <w:szCs w:val="24"/>
              </w:rPr>
            </w:pPr>
            <w:r w:rsidRPr="00D95D1D">
              <w:rPr>
                <w:rFonts w:cs="Times New Roman"/>
                <w:szCs w:val="24"/>
              </w:rPr>
              <w:t>-3.49</w:t>
            </w:r>
          </w:p>
        </w:tc>
        <w:tc>
          <w:tcPr>
            <w:tcW w:w="0" w:type="auto"/>
            <w:tcPrChange w:id="43" w:author="Mr Ownb" w:date="2021-12-12T22:37:00Z">
              <w:tcPr>
                <w:tcW w:w="0" w:type="auto"/>
              </w:tcPr>
            </w:tcPrChange>
          </w:tcPr>
          <w:p w14:paraId="354C4D09" w14:textId="77777777" w:rsidR="00164072" w:rsidRPr="00D95D1D" w:rsidRDefault="00164072" w:rsidP="00633DAF">
            <w:pPr>
              <w:spacing w:line="360" w:lineRule="auto"/>
              <w:jc w:val="both"/>
              <w:rPr>
                <w:rFonts w:cs="Times New Roman"/>
                <w:szCs w:val="24"/>
              </w:rPr>
            </w:pPr>
            <w:r w:rsidRPr="00D95D1D">
              <w:rPr>
                <w:rFonts w:cs="Times New Roman"/>
                <w:szCs w:val="24"/>
              </w:rPr>
              <w:t>-3.8</w:t>
            </w:r>
          </w:p>
        </w:tc>
        <w:tc>
          <w:tcPr>
            <w:tcW w:w="0" w:type="auto"/>
            <w:tcPrChange w:id="44" w:author="Mr Ownb" w:date="2021-12-12T22:37:00Z">
              <w:tcPr>
                <w:tcW w:w="0" w:type="auto"/>
              </w:tcPr>
            </w:tcPrChange>
          </w:tcPr>
          <w:p w14:paraId="4B3421FE" w14:textId="77777777" w:rsidR="00164072" w:rsidRPr="00D95D1D" w:rsidRDefault="00164072" w:rsidP="00633DAF">
            <w:pPr>
              <w:spacing w:line="360" w:lineRule="auto"/>
              <w:jc w:val="both"/>
              <w:rPr>
                <w:rFonts w:cs="Times New Roman"/>
                <w:szCs w:val="24"/>
              </w:rPr>
            </w:pPr>
            <w:r w:rsidRPr="00D95D1D">
              <w:rPr>
                <w:rFonts w:cs="Times New Roman"/>
                <w:szCs w:val="24"/>
              </w:rPr>
              <w:t>0.76</w:t>
            </w:r>
          </w:p>
        </w:tc>
        <w:tc>
          <w:tcPr>
            <w:tcW w:w="0" w:type="auto"/>
            <w:tcPrChange w:id="45" w:author="Mr Ownb" w:date="2021-12-12T22:37:00Z">
              <w:tcPr>
                <w:tcW w:w="0" w:type="auto"/>
              </w:tcPr>
            </w:tcPrChange>
          </w:tcPr>
          <w:p w14:paraId="2A08F14E" w14:textId="77777777" w:rsidR="00164072" w:rsidRPr="00D95D1D" w:rsidRDefault="00164072" w:rsidP="00633DAF">
            <w:pPr>
              <w:spacing w:line="360" w:lineRule="auto"/>
              <w:jc w:val="both"/>
              <w:rPr>
                <w:rFonts w:cs="Times New Roman"/>
                <w:szCs w:val="24"/>
              </w:rPr>
            </w:pPr>
            <w:r w:rsidRPr="00D95D1D">
              <w:rPr>
                <w:rFonts w:cs="Times New Roman"/>
                <w:szCs w:val="24"/>
              </w:rPr>
              <w:t>16,133.925</w:t>
            </w:r>
          </w:p>
        </w:tc>
        <w:tc>
          <w:tcPr>
            <w:tcW w:w="0" w:type="auto"/>
            <w:tcPrChange w:id="46" w:author="Mr Ownb" w:date="2021-12-12T22:37:00Z">
              <w:tcPr>
                <w:tcW w:w="0" w:type="auto"/>
              </w:tcPr>
            </w:tcPrChange>
          </w:tcPr>
          <w:p w14:paraId="341E039F" w14:textId="77777777" w:rsidR="00164072" w:rsidRPr="00D95D1D" w:rsidRDefault="00164072" w:rsidP="00633DAF">
            <w:pPr>
              <w:spacing w:line="360" w:lineRule="auto"/>
              <w:jc w:val="both"/>
              <w:rPr>
                <w:rFonts w:cs="Times New Roman"/>
                <w:szCs w:val="24"/>
              </w:rPr>
            </w:pPr>
            <w:bookmarkStart w:id="47" w:name="_Hlk90222643"/>
            <w:r w:rsidRPr="00D95D1D">
              <w:rPr>
                <w:rFonts w:cs="Times New Roman"/>
                <w:szCs w:val="24"/>
              </w:rPr>
              <w:t>3,642,055</w:t>
            </w:r>
            <w:bookmarkEnd w:id="47"/>
          </w:p>
        </w:tc>
        <w:tc>
          <w:tcPr>
            <w:tcW w:w="0" w:type="auto"/>
            <w:tcPrChange w:id="48" w:author="Mr Ownb" w:date="2021-12-12T22:37:00Z">
              <w:tcPr>
                <w:tcW w:w="0" w:type="auto"/>
              </w:tcPr>
            </w:tcPrChange>
          </w:tcPr>
          <w:p w14:paraId="7E7DACC5" w14:textId="77777777" w:rsidR="00164072" w:rsidRPr="00D95D1D" w:rsidRDefault="00164072" w:rsidP="00633DAF">
            <w:pPr>
              <w:spacing w:line="360" w:lineRule="auto"/>
              <w:jc w:val="both"/>
              <w:rPr>
                <w:rFonts w:cs="Times New Roman"/>
                <w:szCs w:val="24"/>
              </w:rPr>
            </w:pPr>
          </w:p>
        </w:tc>
        <w:tc>
          <w:tcPr>
            <w:tcW w:w="0" w:type="auto"/>
            <w:tcPrChange w:id="49" w:author="Mr Ownb" w:date="2021-12-12T22:37:00Z">
              <w:tcPr>
                <w:tcW w:w="0" w:type="auto"/>
              </w:tcPr>
            </w:tcPrChange>
          </w:tcPr>
          <w:p w14:paraId="365A02BE" w14:textId="77777777" w:rsidR="00164072" w:rsidRPr="00D95D1D" w:rsidRDefault="00164072" w:rsidP="00633DAF">
            <w:pPr>
              <w:spacing w:line="360" w:lineRule="auto"/>
              <w:jc w:val="both"/>
              <w:rPr>
                <w:rFonts w:cs="Times New Roman"/>
                <w:szCs w:val="24"/>
              </w:rPr>
            </w:pPr>
          </w:p>
        </w:tc>
        <w:tc>
          <w:tcPr>
            <w:tcW w:w="0" w:type="auto"/>
            <w:tcPrChange w:id="50" w:author="Mr Ownb" w:date="2021-12-12T22:37:00Z">
              <w:tcPr>
                <w:tcW w:w="0" w:type="auto"/>
              </w:tcPr>
            </w:tcPrChange>
          </w:tcPr>
          <w:p w14:paraId="3628128F" w14:textId="77777777" w:rsidR="00164072" w:rsidRPr="00D95D1D" w:rsidRDefault="00164072" w:rsidP="00633DAF">
            <w:pPr>
              <w:spacing w:line="360" w:lineRule="auto"/>
              <w:jc w:val="both"/>
              <w:rPr>
                <w:rFonts w:cs="Times New Roman"/>
                <w:szCs w:val="24"/>
              </w:rPr>
            </w:pPr>
            <w:r w:rsidRPr="00D95D1D">
              <w:rPr>
                <w:rFonts w:cs="Times New Roman"/>
                <w:szCs w:val="24"/>
              </w:rPr>
              <w:t>1.67757</w:t>
            </w:r>
          </w:p>
        </w:tc>
      </w:tr>
    </w:tbl>
    <w:p w14:paraId="13903F16" w14:textId="77777777" w:rsidR="00164072" w:rsidRPr="00D95D1D" w:rsidDel="00006589" w:rsidRDefault="00164072" w:rsidP="00672D77">
      <w:pPr>
        <w:spacing w:line="480" w:lineRule="auto"/>
        <w:jc w:val="both"/>
        <w:rPr>
          <w:del w:id="51" w:author="Mr Ownb" w:date="2021-12-12T22:38:00Z"/>
          <w:rFonts w:ascii="Times New Roman" w:hAnsi="Times New Roman" w:cs="Times New Roman"/>
          <w:sz w:val="24"/>
          <w:szCs w:val="24"/>
        </w:rPr>
      </w:pPr>
      <w:r w:rsidRPr="00D95D1D">
        <w:rPr>
          <w:rFonts w:ascii="Times New Roman" w:hAnsi="Times New Roman" w:cs="Times New Roman"/>
          <w:sz w:val="24"/>
          <w:szCs w:val="24"/>
        </w:rPr>
        <w:t xml:space="preserve">In this study I draw upon data from various sources. To begin with, my main dependent variable, the crude suicide rate, is drawn from the CDC’s WISARQ database from their compressed mortality tables. Suicides here are defined by both International Classification of Diseases Codebook (ICDC) versions 9 and 10, the change between them occurring in 1999. Suicide rates are drawn from 1990 to 2016. Information regarding the policies of each state is shown in the appendix of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&lt;EndNote&gt;&lt;Cite&gt;&lt;Author&gt;Lang&lt;/Author&gt;&lt;Year&gt;2013&lt;/Year&gt;&lt;RecNum&gt;10&lt;/RecNum&gt;&lt;DisplayText&gt;(Lang, 2013)&lt;/DisplayText&gt;&lt;record&gt;&lt;rec-number&gt;10&lt;/rec-number&gt;&lt;foreign-keys&gt;&lt;key app="EN" db-id="5va2ts50bp0p2xezrvipta500zrtdferzdsv" timestamp="1639361192"&gt;10&lt;/key&gt;&lt;/foreign-keys&gt;&lt;ref-type name="Journal Article"&gt;17&lt;/ref-type&gt;&lt;contributors&gt;&lt;authors&gt;&lt;author&gt;Lang, Matthew&lt;/author&gt;&lt;/authors&gt;&lt;/contributors&gt;&lt;titles&gt;&lt;title&gt;THE IMPACT OF MENTAL HEALTH INSURANCE LAWS ON STATE SUICIDE RATES&lt;/title&gt;&lt;secondary-title&gt;Health Economics&lt;/secondary-title&gt;&lt;/titles&gt;&lt;periodical&gt;&lt;full-title&gt;Health economics&lt;/full-title&gt;&lt;/periodical&gt;&lt;pages&gt;73-88&lt;/pages&gt;&lt;volume&gt;22&lt;/volume&gt;&lt;number&gt;1&lt;/number&gt;&lt;dates&gt;&lt;year&gt;2013&lt;/year&gt;&lt;/dates&gt;&lt;isbn&gt;1057-9230&lt;/isbn&gt;&lt;urls&gt;&lt;related-urls&gt;&lt;url&gt;https://onlinelibrary.wiley.com/doi/abs/10.1002/hec.1816&lt;/url&gt;&lt;/related-urls&gt;&lt;/urls&gt;&lt;electronic-resource-num&gt;https://doi.org/10.1002/hec.1816&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(Lang, 2013)</w:t>
      </w:r>
      <w:r>
        <w:rPr>
          <w:rFonts w:ascii="Times New Roman" w:hAnsi="Times New Roman" w:cs="Times New Roman"/>
          <w:sz w:val="24"/>
          <w:szCs w:val="24"/>
        </w:rPr>
        <w:fldChar w:fldCharType="end"/>
      </w:r>
      <w:ins w:id="52" w:author="Mr Ownb" w:date="2021-12-12T22:34:00Z">
        <w:r>
          <w:rPr>
            <w:rFonts w:ascii="Times New Roman" w:hAnsi="Times New Roman" w:cs="Times New Roman"/>
            <w:sz w:val="24"/>
            <w:szCs w:val="24"/>
          </w:rPr>
          <w:t xml:space="preserve"> </w:t>
        </w:r>
      </w:ins>
      <w:r w:rsidRPr="00D95D1D">
        <w:rPr>
          <w:rFonts w:ascii="Times New Roman" w:hAnsi="Times New Roman" w:cs="Times New Roman"/>
          <w:sz w:val="24"/>
          <w:szCs w:val="24"/>
        </w:rPr>
        <w:t xml:space="preserve">and are drawn from there. Labor force participation, unemployment and employment population ratio were obtained through the Bureau of labor statistics along with each </w:t>
      </w:r>
      <w:r w:rsidRPr="00D95D1D">
        <w:rPr>
          <w:rFonts w:ascii="Times New Roman" w:hAnsi="Times New Roman" w:cs="Times New Roman"/>
          <w:sz w:val="24"/>
          <w:szCs w:val="24"/>
        </w:rPr>
        <w:lastRenderedPageBreak/>
        <w:t xml:space="preserve">state’s population. Total Filings were obtained through the uscourts.gov tables for each state’s number of bankruptcies during that year. </w:t>
      </w:r>
    </w:p>
    <w:p w14:paraId="1FD0F354" w14:textId="77777777" w:rsidR="00164072" w:rsidRPr="00D95D1D" w:rsidRDefault="00164072" w:rsidP="00672D77">
      <w:pPr>
        <w:spacing w:line="480" w:lineRule="auto"/>
        <w:jc w:val="both"/>
        <w:rPr>
          <w:rFonts w:ascii="Times New Roman" w:hAnsi="Times New Roman" w:cs="Times New Roman"/>
          <w:sz w:val="24"/>
          <w:szCs w:val="24"/>
        </w:rPr>
      </w:pPr>
    </w:p>
    <w:p w14:paraId="2E13AA2B" w14:textId="77777777" w:rsidR="00164072" w:rsidRPr="00D95D1D" w:rsidRDefault="00164072" w:rsidP="00672D77">
      <w:pPr>
        <w:pStyle w:val="Heading3"/>
        <w:rPr>
          <w:rFonts w:ascii="Times New Roman" w:hAnsi="Times New Roman" w:cs="Times New Roman"/>
        </w:rPr>
      </w:pPr>
      <w:r w:rsidRPr="00D95D1D">
        <w:rPr>
          <w:rFonts w:ascii="Times New Roman" w:hAnsi="Times New Roman" w:cs="Times New Roman"/>
        </w:rPr>
        <w:t>Summary statistics:</w:t>
      </w:r>
    </w:p>
    <w:p w14:paraId="4374067E" w14:textId="77777777" w:rsidR="00164072" w:rsidRPr="00D95D1D" w:rsidRDefault="00164072" w:rsidP="00672D77">
      <w:pPr>
        <w:rPr>
          <w:rFonts w:ascii="Times New Roman" w:hAnsi="Times New Roman" w:cs="Times New Roman"/>
        </w:rPr>
      </w:pPr>
    </w:p>
    <w:p w14:paraId="5529E591" w14:textId="77777777" w:rsidR="00164072" w:rsidRPr="00A25E1E" w:rsidRDefault="00164072" w:rsidP="00672D77">
      <w:pPr>
        <w:spacing w:line="480" w:lineRule="auto"/>
        <w:jc w:val="both"/>
        <w:rPr>
          <w:rFonts w:ascii="Times New Roman" w:hAnsi="Times New Roman" w:cs="Times New Roman"/>
          <w:sz w:val="24"/>
          <w:szCs w:val="24"/>
        </w:rPr>
      </w:pPr>
      <w:r w:rsidRPr="00A25E1E">
        <w:rPr>
          <w:rFonts w:ascii="Times New Roman" w:hAnsi="Times New Roman" w:cs="Times New Roman"/>
          <w:sz w:val="24"/>
          <w:szCs w:val="24"/>
        </w:rPr>
        <w:t>To establish difference in difference parallel trends assumptions pre-treatment control and treated states must be similar enough in the covariates to assume the counterfactual had the policies not gone into effect their trends would remain the same. In Figure 1, we can see our summary statistics for our treatment variable as well as the difference between the means of each variable used in the model.</w:t>
      </w:r>
      <w:r w:rsidRPr="00A25E1E">
        <w:rPr>
          <w:rFonts w:ascii="Times New Roman" w:hAnsi="Times New Roman" w:cs="Times New Roman"/>
          <w:sz w:val="24"/>
          <w:szCs w:val="24"/>
          <w:rPrChange w:id="53" w:author="Mr Ownb" w:date="2021-12-12T22:32:00Z">
            <w:rPr>
              <w:rFonts w:ascii="Times New Roman" w:hAnsi="Times New Roman" w:cs="Times New Roman"/>
              <w:szCs w:val="24"/>
            </w:rPr>
          </w:rPrChange>
        </w:rPr>
        <w:t xml:space="preserve"> Our main dependent, crude rate of suicides had a difference of 1.68 points while</w:t>
      </w:r>
      <w:r w:rsidRPr="00A25E1E">
        <w:rPr>
          <w:rFonts w:ascii="Times New Roman" w:hAnsi="Times New Roman" w:cs="Times New Roman"/>
          <w:sz w:val="24"/>
          <w:szCs w:val="24"/>
        </w:rPr>
        <w:t xml:space="preserve"> Labor participation returned a 3.49 difference. Employment population ratio and unemployment had a -3.8 and .76 respectively.</w:t>
      </w:r>
      <w:r w:rsidRPr="00A25E1E">
        <w:rPr>
          <w:rFonts w:ascii="Times New Roman" w:hAnsi="Times New Roman" w:cs="Times New Roman"/>
          <w:sz w:val="24"/>
          <w:szCs w:val="24"/>
          <w:rPrChange w:id="54" w:author="Mr Ownb" w:date="2021-12-12T22:32:00Z">
            <w:rPr>
              <w:rFonts w:ascii="Times New Roman" w:hAnsi="Times New Roman" w:cs="Times New Roman"/>
              <w:szCs w:val="24"/>
            </w:rPr>
          </w:rPrChange>
        </w:rPr>
        <w:t xml:space="preserve"> Bankruptcy filings and population variables sport even more striking differences with 16,133 more filings in control states than in treatment and 3,642,055 more people in control states than not. </w:t>
      </w:r>
    </w:p>
    <w:p w14:paraId="4358C4B1" w14:textId="77777777" w:rsidR="00164072" w:rsidRPr="00D95D1D" w:rsidRDefault="00164072" w:rsidP="00672D77">
      <w:pPr>
        <w:pStyle w:val="Heading3"/>
        <w:rPr>
          <w:rFonts w:ascii="Times New Roman" w:hAnsi="Times New Roman" w:cs="Times New Roman"/>
        </w:rPr>
      </w:pPr>
      <w:r w:rsidRPr="00D95D1D">
        <w:rPr>
          <w:rFonts w:ascii="Times New Roman" w:hAnsi="Times New Roman" w:cs="Times New Roman"/>
        </w:rPr>
        <w:t>Difference in Difference:</w:t>
      </w:r>
    </w:p>
    <w:p w14:paraId="3F7E8C0C" w14:textId="77777777" w:rsidR="00164072" w:rsidRPr="00D95D1D" w:rsidRDefault="00164072" w:rsidP="00672D77">
      <w:pPr>
        <w:rPr>
          <w:rFonts w:ascii="Times New Roman" w:hAnsi="Times New Roman" w:cs="Times New Roman"/>
        </w:rPr>
      </w:pPr>
    </w:p>
    <w:p w14:paraId="74CF88B7" w14:textId="77777777" w:rsidR="00164072" w:rsidRPr="00D95D1D" w:rsidRDefault="00164072" w:rsidP="00672D77">
      <w:pPr>
        <w:spacing w:line="480" w:lineRule="auto"/>
        <w:jc w:val="both"/>
        <w:rPr>
          <w:rFonts w:ascii="Times New Roman" w:hAnsi="Times New Roman" w:cs="Times New Roman"/>
          <w:sz w:val="24"/>
          <w:szCs w:val="24"/>
        </w:rPr>
      </w:pPr>
      <w:r w:rsidRPr="00D95D1D">
        <w:rPr>
          <w:rFonts w:ascii="Times New Roman" w:hAnsi="Times New Roman" w:cs="Times New Roman"/>
          <w:sz w:val="24"/>
          <w:szCs w:val="24"/>
        </w:rPr>
        <w:t xml:space="preserve">We use Ordered Least Squares to build our difference in difference, using </w:t>
      </w:r>
      <w:proofErr w:type="gramStart"/>
      <w:r w:rsidRPr="00D95D1D">
        <w:rPr>
          <w:rFonts w:ascii="Times New Roman" w:hAnsi="Times New Roman" w:cs="Times New Roman"/>
          <w:sz w:val="24"/>
          <w:szCs w:val="24"/>
        </w:rPr>
        <w:t>1997</w:t>
      </w:r>
      <w:proofErr w:type="gramEnd"/>
      <w:r w:rsidRPr="00D95D1D">
        <w:rPr>
          <w:rFonts w:ascii="Times New Roman" w:hAnsi="Times New Roman" w:cs="Times New Roman"/>
          <w:sz w:val="24"/>
          <w:szCs w:val="24"/>
        </w:rPr>
        <w:t xml:space="preserve"> our point of division between the pre and post period. My model is defined as follows:</w:t>
      </w:r>
    </w:p>
    <w:p w14:paraId="58BCC4F2" w14:textId="77777777" w:rsidR="00164072" w:rsidRPr="00D95D1D" w:rsidRDefault="00164072" w:rsidP="00672D77">
      <w:pPr>
        <w:spacing w:line="480" w:lineRule="auto"/>
        <w:ind w:firstLine="720"/>
        <w:jc w:val="both"/>
        <w:rPr>
          <w:rFonts w:ascii="Times New Roman" w:hAnsi="Times New Roman" w:cs="Times New Roman"/>
          <w:sz w:val="24"/>
          <w:szCs w:val="24"/>
        </w:rPr>
      </w:pPr>
      <m:oMath>
        <m:r>
          <w:rPr>
            <w:rFonts w:ascii="Cambria Math" w:hAnsi="Cambria Math" w:cs="Times New Roman"/>
            <w:sz w:val="24"/>
            <w:szCs w:val="24"/>
          </w:rPr>
          <m:t>S=α+</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Treat+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Post+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Treat*Post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X+ϵ</m:t>
        </m:r>
      </m:oMath>
      <w:r w:rsidRPr="00D95D1D">
        <w:rPr>
          <w:rFonts w:ascii="Times New Roman" w:hAnsi="Times New Roman" w:cs="Times New Roman"/>
          <w:sz w:val="24"/>
          <w:szCs w:val="24"/>
        </w:rPr>
        <w:t xml:space="preserve"> </w:t>
      </w:r>
      <w:r w:rsidRPr="00D95D1D">
        <w:rPr>
          <w:rFonts w:ascii="Times New Roman" w:hAnsi="Times New Roman" w:cs="Times New Roman"/>
          <w:sz w:val="24"/>
          <w:szCs w:val="24"/>
        </w:rPr>
        <w:tab/>
      </w:r>
      <w:r w:rsidRPr="00D95D1D">
        <w:rPr>
          <w:rFonts w:ascii="Times New Roman" w:hAnsi="Times New Roman" w:cs="Times New Roman"/>
          <w:sz w:val="24"/>
          <w:szCs w:val="24"/>
        </w:rPr>
        <w:tab/>
      </w:r>
      <w:r w:rsidRPr="00D95D1D">
        <w:rPr>
          <w:rFonts w:ascii="Times New Roman" w:hAnsi="Times New Roman" w:cs="Times New Roman"/>
          <w:sz w:val="24"/>
          <w:szCs w:val="24"/>
        </w:rPr>
        <w:tab/>
        <w:t>(2)</w:t>
      </w:r>
    </w:p>
    <w:p w14:paraId="5CDC6A7A" w14:textId="77777777" w:rsidR="00164072" w:rsidRPr="00D95D1D" w:rsidRDefault="00164072" w:rsidP="00672D77">
      <w:pPr>
        <w:spacing w:line="480" w:lineRule="auto"/>
        <w:jc w:val="both"/>
        <w:rPr>
          <w:rFonts w:ascii="Times New Roman" w:hAnsi="Times New Roman" w:cs="Times New Roman"/>
          <w:sz w:val="24"/>
          <w:szCs w:val="24"/>
        </w:rPr>
      </w:pPr>
      <w:r w:rsidRPr="00D95D1D">
        <w:rPr>
          <w:rFonts w:ascii="Times New Roman" w:hAnsi="Times New Roman" w:cs="Times New Roman"/>
          <w:sz w:val="24"/>
          <w:szCs w:val="24"/>
        </w:rPr>
        <w:t xml:space="preserve">Where S is the logged crude rate of suicides per 100,000 people in a state and my Treat variable is a Boolean vector flagging states that had mental health parity laws enacted by 1997. The Post variable similarly flags for any observations past 1997 and my third beta, (Treat*Post) is the </w:t>
      </w:r>
      <w:r w:rsidRPr="00D95D1D">
        <w:rPr>
          <w:rFonts w:ascii="Times New Roman" w:hAnsi="Times New Roman" w:cs="Times New Roman"/>
          <w:sz w:val="24"/>
          <w:szCs w:val="24"/>
        </w:rPr>
        <w:lastRenderedPageBreak/>
        <w:t>interaction between the two. The fourth beta contains the covariates explored earlier and the epsilon se</w:t>
      </w:r>
      <w:r>
        <w:rPr>
          <w:rFonts w:ascii="Times New Roman" w:hAnsi="Times New Roman" w:cs="Times New Roman"/>
          <w:sz w:val="24"/>
          <w:szCs w:val="24"/>
        </w:rPr>
        <w:t xml:space="preserve">rves </w:t>
      </w:r>
      <w:r w:rsidRPr="00D95D1D">
        <w:rPr>
          <w:rFonts w:ascii="Times New Roman" w:hAnsi="Times New Roman" w:cs="Times New Roman"/>
          <w:sz w:val="24"/>
          <w:szCs w:val="24"/>
        </w:rPr>
        <w:t xml:space="preserve">the model’s error term. </w:t>
      </w:r>
    </w:p>
    <w:p w14:paraId="0EEDC01C" w14:textId="77777777" w:rsidR="00164072" w:rsidDel="00190914" w:rsidRDefault="00164072" w:rsidP="00672D77">
      <w:pPr>
        <w:rPr>
          <w:del w:id="55" w:author="Mr Ownb" w:date="2021-12-12T22:38:00Z"/>
          <w:rStyle w:val="Heading2Char"/>
          <w:rFonts w:ascii="Times New Roman" w:hAnsi="Times New Roman" w:cs="Times New Roman"/>
        </w:rPr>
      </w:pPr>
    </w:p>
    <w:p w14:paraId="51EFBA54" w14:textId="77777777" w:rsidR="00164072" w:rsidRDefault="00164072" w:rsidP="00672D77">
      <w:pPr>
        <w:pStyle w:val="Heading2"/>
        <w:rPr>
          <w:ins w:id="56" w:author="Mr Ownb" w:date="2021-12-12T22:38:00Z"/>
          <w:rFonts w:ascii="Times New Roman" w:eastAsiaTheme="minorEastAsia" w:hAnsi="Times New Roman" w:cs="Times New Roman"/>
        </w:rPr>
      </w:pPr>
    </w:p>
    <w:p w14:paraId="74CBFF48" w14:textId="77777777" w:rsidR="00164072" w:rsidDel="00190914" w:rsidRDefault="00164072" w:rsidP="00672D77">
      <w:pPr>
        <w:pStyle w:val="Heading2"/>
        <w:rPr>
          <w:del w:id="57" w:author="Mr Ownb" w:date="2021-12-12T22:38:00Z"/>
          <w:rFonts w:ascii="Times New Roman" w:eastAsiaTheme="minorEastAsia" w:hAnsi="Times New Roman" w:cs="Times New Roman"/>
        </w:rPr>
      </w:pPr>
    </w:p>
    <w:p w14:paraId="510D5408" w14:textId="77777777" w:rsidR="00164072" w:rsidDel="00190914" w:rsidRDefault="00164072" w:rsidP="00672D77">
      <w:pPr>
        <w:pStyle w:val="Heading2"/>
        <w:rPr>
          <w:del w:id="58" w:author="Mr Ownb" w:date="2021-12-12T22:38:00Z"/>
          <w:rFonts w:ascii="Times New Roman" w:eastAsiaTheme="minorEastAsia" w:hAnsi="Times New Roman" w:cs="Times New Roman"/>
        </w:rPr>
      </w:pPr>
    </w:p>
    <w:p w14:paraId="075D9FE2" w14:textId="77777777" w:rsidR="00164072" w:rsidRDefault="00164072" w:rsidP="00672D77">
      <w:pPr>
        <w:rPr>
          <w:rStyle w:val="Heading2Char"/>
          <w:rFonts w:ascii="Times New Roman" w:hAnsi="Times New Roman" w:cs="Times New Roman"/>
        </w:rPr>
      </w:pPr>
    </w:p>
    <w:p w14:paraId="2DCB66F0" w14:textId="77777777" w:rsidR="00164072" w:rsidRDefault="00164072" w:rsidP="00672D77">
      <w:pPr>
        <w:rPr>
          <w:rStyle w:val="Heading2Char"/>
          <w:rFonts w:ascii="Times New Roman" w:hAnsi="Times New Roman" w:cs="Times New Roman"/>
        </w:rPr>
      </w:pPr>
      <w:r w:rsidRPr="005508D3">
        <w:rPr>
          <w:rStyle w:val="Heading2Char"/>
          <w:rFonts w:ascii="Times New Roman" w:hAnsi="Times New Roman" w:cs="Times New Roman"/>
        </w:rPr>
        <w:t>Results and Discussion: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5"/>
        <w:gridCol w:w="1787"/>
        <w:gridCol w:w="840"/>
      </w:tblGrid>
      <w:tr w:rsidR="00164072" w:rsidRPr="00D95D1D" w14:paraId="6FBA9049" w14:textId="77777777" w:rsidTr="00633DAF">
        <w:trPr>
          <w:trHeight w:val="207"/>
          <w:tblCellSpacing w:w="15" w:type="dxa"/>
        </w:trPr>
        <w:tc>
          <w:tcPr>
            <w:tcW w:w="4710" w:type="dxa"/>
            <w:gridSpan w:val="3"/>
            <w:tcBorders>
              <w:bottom w:val="single" w:sz="6" w:space="0" w:color="000000"/>
            </w:tcBorders>
            <w:vAlign w:val="center"/>
            <w:hideMark/>
          </w:tcPr>
          <w:p w14:paraId="6F38C3C0" w14:textId="77777777" w:rsidR="00164072" w:rsidRPr="00D95D1D" w:rsidRDefault="00164072" w:rsidP="00633DAF">
            <w:pPr>
              <w:spacing w:line="0" w:lineRule="atLeast"/>
              <w:rPr>
                <w:rFonts w:ascii="Times New Roman" w:hAnsi="Times New Roman" w:cs="Times New Roman"/>
                <w:sz w:val="18"/>
                <w:szCs w:val="18"/>
              </w:rPr>
            </w:pPr>
            <w:r>
              <w:rPr>
                <w:rFonts w:ascii="Times New Roman" w:hAnsi="Times New Roman" w:cs="Times New Roman"/>
                <w:sz w:val="18"/>
                <w:szCs w:val="18"/>
              </w:rPr>
              <w:t>F</w:t>
            </w:r>
            <w:r>
              <w:rPr>
                <w:sz w:val="18"/>
                <w:szCs w:val="18"/>
              </w:rPr>
              <w:t>igure (3): DiD regression and Propensity score matching</w:t>
            </w:r>
          </w:p>
        </w:tc>
      </w:tr>
      <w:tr w:rsidR="00164072" w:rsidRPr="00D95D1D" w14:paraId="4BBBADC0" w14:textId="77777777" w:rsidTr="00633DAF">
        <w:trPr>
          <w:trHeight w:val="34"/>
          <w:tblCellSpacing w:w="15" w:type="dxa"/>
        </w:trPr>
        <w:tc>
          <w:tcPr>
            <w:tcW w:w="0" w:type="auto"/>
            <w:vAlign w:val="center"/>
            <w:hideMark/>
          </w:tcPr>
          <w:p w14:paraId="633E4451"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c>
          <w:tcPr>
            <w:tcW w:w="2560" w:type="dxa"/>
            <w:gridSpan w:val="2"/>
            <w:vAlign w:val="center"/>
            <w:hideMark/>
          </w:tcPr>
          <w:p w14:paraId="66CFC4BE"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Style w:val="Emphasis"/>
                <w:rFonts w:ascii="Times New Roman" w:eastAsia="Times New Roman" w:hAnsi="Times New Roman" w:cs="Times New Roman"/>
                <w:sz w:val="18"/>
                <w:szCs w:val="18"/>
              </w:rPr>
              <w:t>Dependent variable:</w:t>
            </w:r>
          </w:p>
        </w:tc>
      </w:tr>
      <w:tr w:rsidR="00164072" w:rsidRPr="00D95D1D" w14:paraId="06111F28" w14:textId="77777777" w:rsidTr="00633DAF">
        <w:trPr>
          <w:trHeight w:val="74"/>
          <w:tblCellSpacing w:w="15" w:type="dxa"/>
        </w:trPr>
        <w:tc>
          <w:tcPr>
            <w:tcW w:w="0" w:type="auto"/>
            <w:vAlign w:val="center"/>
            <w:hideMark/>
          </w:tcPr>
          <w:p w14:paraId="7A057AD5"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c>
          <w:tcPr>
            <w:tcW w:w="2560" w:type="dxa"/>
            <w:gridSpan w:val="2"/>
            <w:tcBorders>
              <w:bottom w:val="single" w:sz="6" w:space="0" w:color="000000"/>
            </w:tcBorders>
            <w:vAlign w:val="center"/>
            <w:hideMark/>
          </w:tcPr>
          <w:p w14:paraId="3F4646A6"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r>
      <w:tr w:rsidR="00164072" w:rsidRPr="00D95D1D" w14:paraId="229953FE" w14:textId="77777777" w:rsidTr="00633DAF">
        <w:trPr>
          <w:trHeight w:val="168"/>
          <w:tblCellSpacing w:w="15" w:type="dxa"/>
        </w:trPr>
        <w:tc>
          <w:tcPr>
            <w:tcW w:w="0" w:type="auto"/>
            <w:vAlign w:val="center"/>
            <w:hideMark/>
          </w:tcPr>
          <w:p w14:paraId="59E4F4A2"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c>
          <w:tcPr>
            <w:tcW w:w="2560" w:type="dxa"/>
            <w:gridSpan w:val="2"/>
            <w:vAlign w:val="center"/>
            <w:hideMark/>
          </w:tcPr>
          <w:p w14:paraId="3F89C00C" w14:textId="66FE6ACA"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log (Crude</w:t>
            </w:r>
            <w:ins w:id="59" w:author="Mr Ownb" w:date="2021-12-12T22:27:00Z">
              <w:r>
                <w:rPr>
                  <w:rFonts w:ascii="Times New Roman" w:eastAsia="Times New Roman" w:hAnsi="Times New Roman" w:cs="Times New Roman"/>
                  <w:sz w:val="18"/>
                  <w:szCs w:val="18"/>
                </w:rPr>
                <w:t xml:space="preserve"> </w:t>
              </w:r>
            </w:ins>
            <w:del w:id="60" w:author="Mr Ownb" w:date="2021-12-12T22:27:00Z">
              <w:r w:rsidRPr="00D95D1D" w:rsidDel="00E15AEF">
                <w:rPr>
                  <w:rFonts w:ascii="Times New Roman" w:eastAsia="Times New Roman" w:hAnsi="Times New Roman" w:cs="Times New Roman"/>
                  <w:sz w:val="18"/>
                  <w:szCs w:val="18"/>
                </w:rPr>
                <w:delText>.</w:delText>
              </w:r>
            </w:del>
            <w:r w:rsidRPr="00D95D1D">
              <w:rPr>
                <w:rFonts w:ascii="Times New Roman" w:eastAsia="Times New Roman" w:hAnsi="Times New Roman" w:cs="Times New Roman"/>
                <w:sz w:val="18"/>
                <w:szCs w:val="18"/>
              </w:rPr>
              <w:t>Rate)</w:t>
            </w:r>
          </w:p>
        </w:tc>
      </w:tr>
      <w:tr w:rsidR="00164072" w:rsidRPr="00D95D1D" w14:paraId="74E89468" w14:textId="77777777" w:rsidTr="00633DAF">
        <w:trPr>
          <w:trHeight w:val="34"/>
          <w:tblCellSpacing w:w="15" w:type="dxa"/>
        </w:trPr>
        <w:tc>
          <w:tcPr>
            <w:tcW w:w="0" w:type="auto"/>
            <w:vAlign w:val="center"/>
            <w:hideMark/>
          </w:tcPr>
          <w:p w14:paraId="6F38039F"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c>
          <w:tcPr>
            <w:tcW w:w="0" w:type="auto"/>
            <w:vAlign w:val="center"/>
            <w:hideMark/>
          </w:tcPr>
          <w:p w14:paraId="52EFEE7C"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(1)</w:t>
            </w:r>
          </w:p>
        </w:tc>
        <w:tc>
          <w:tcPr>
            <w:tcW w:w="773" w:type="dxa"/>
            <w:vAlign w:val="center"/>
            <w:hideMark/>
          </w:tcPr>
          <w:p w14:paraId="599CF179"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(2)</w:t>
            </w:r>
          </w:p>
        </w:tc>
      </w:tr>
      <w:tr w:rsidR="00164072" w:rsidRPr="00D95D1D" w14:paraId="1E3CAE2D" w14:textId="77777777" w:rsidTr="00633DAF">
        <w:trPr>
          <w:trHeight w:val="34"/>
          <w:tblCellSpacing w:w="15" w:type="dxa"/>
        </w:trPr>
        <w:tc>
          <w:tcPr>
            <w:tcW w:w="4710" w:type="dxa"/>
            <w:gridSpan w:val="3"/>
            <w:tcBorders>
              <w:bottom w:val="single" w:sz="6" w:space="0" w:color="000000"/>
            </w:tcBorders>
            <w:vAlign w:val="center"/>
            <w:hideMark/>
          </w:tcPr>
          <w:p w14:paraId="199257BD"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r>
      <w:tr w:rsidR="00164072" w:rsidRPr="00D95D1D" w14:paraId="33DB537A" w14:textId="77777777" w:rsidTr="00633DAF">
        <w:trPr>
          <w:trHeight w:val="78"/>
          <w:tblCellSpacing w:w="15" w:type="dxa"/>
        </w:trPr>
        <w:tc>
          <w:tcPr>
            <w:tcW w:w="0" w:type="auto"/>
            <w:vAlign w:val="center"/>
            <w:hideMark/>
          </w:tcPr>
          <w:p w14:paraId="18F2B6E3" w14:textId="77777777" w:rsidR="00164072" w:rsidRPr="00D95D1D" w:rsidRDefault="00164072" w:rsidP="00633DAF">
            <w:pPr>
              <w:spacing w:line="0" w:lineRule="atLeast"/>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Labor</w:t>
            </w:r>
            <w:r>
              <w:rPr>
                <w:rFonts w:ascii="Times New Roman" w:eastAsia="Times New Roman" w:hAnsi="Times New Roman" w:cs="Times New Roman"/>
                <w:sz w:val="18"/>
                <w:szCs w:val="18"/>
              </w:rPr>
              <w:t xml:space="preserve"> </w:t>
            </w:r>
            <w:r w:rsidRPr="00D95D1D">
              <w:rPr>
                <w:rFonts w:ascii="Times New Roman" w:eastAsia="Times New Roman" w:hAnsi="Times New Roman" w:cs="Times New Roman"/>
                <w:sz w:val="18"/>
                <w:szCs w:val="18"/>
              </w:rPr>
              <w:t>force</w:t>
            </w:r>
            <w:r>
              <w:rPr>
                <w:rFonts w:ascii="Times New Roman" w:eastAsia="Times New Roman" w:hAnsi="Times New Roman" w:cs="Times New Roman"/>
                <w:sz w:val="18"/>
                <w:szCs w:val="18"/>
              </w:rPr>
              <w:t xml:space="preserve"> </w:t>
            </w:r>
            <w:r w:rsidRPr="00D95D1D">
              <w:rPr>
                <w:rFonts w:ascii="Times New Roman" w:eastAsia="Times New Roman" w:hAnsi="Times New Roman" w:cs="Times New Roman"/>
                <w:sz w:val="18"/>
                <w:szCs w:val="18"/>
              </w:rPr>
              <w:t>participation</w:t>
            </w:r>
            <w:r>
              <w:rPr>
                <w:rFonts w:ascii="Times New Roman" w:eastAsia="Times New Roman" w:hAnsi="Times New Roman" w:cs="Times New Roman"/>
                <w:sz w:val="18"/>
                <w:szCs w:val="18"/>
              </w:rPr>
              <w:t xml:space="preserve"> </w:t>
            </w:r>
            <w:r w:rsidRPr="00D95D1D">
              <w:rPr>
                <w:rFonts w:ascii="Times New Roman" w:eastAsia="Times New Roman" w:hAnsi="Times New Roman" w:cs="Times New Roman"/>
                <w:sz w:val="18"/>
                <w:szCs w:val="18"/>
              </w:rPr>
              <w:t>rate</w:t>
            </w:r>
          </w:p>
        </w:tc>
        <w:tc>
          <w:tcPr>
            <w:tcW w:w="0" w:type="auto"/>
            <w:vAlign w:val="center"/>
            <w:hideMark/>
          </w:tcPr>
          <w:p w14:paraId="325EE155"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-0.089</w:t>
            </w:r>
          </w:p>
        </w:tc>
        <w:tc>
          <w:tcPr>
            <w:tcW w:w="773" w:type="dxa"/>
            <w:vAlign w:val="center"/>
            <w:hideMark/>
          </w:tcPr>
          <w:p w14:paraId="7CF73C90"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0.296</w:t>
            </w:r>
          </w:p>
        </w:tc>
      </w:tr>
      <w:tr w:rsidR="00164072" w:rsidRPr="00D95D1D" w14:paraId="6EBD32D8" w14:textId="77777777" w:rsidTr="00633DAF">
        <w:trPr>
          <w:trHeight w:val="34"/>
          <w:tblCellSpacing w:w="15" w:type="dxa"/>
        </w:trPr>
        <w:tc>
          <w:tcPr>
            <w:tcW w:w="0" w:type="auto"/>
            <w:vAlign w:val="center"/>
            <w:hideMark/>
          </w:tcPr>
          <w:p w14:paraId="001E5035"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c>
          <w:tcPr>
            <w:tcW w:w="0" w:type="auto"/>
            <w:vAlign w:val="center"/>
            <w:hideMark/>
          </w:tcPr>
          <w:p w14:paraId="25F7AF69"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(0.092)</w:t>
            </w:r>
          </w:p>
        </w:tc>
        <w:tc>
          <w:tcPr>
            <w:tcW w:w="773" w:type="dxa"/>
            <w:vAlign w:val="center"/>
            <w:hideMark/>
          </w:tcPr>
          <w:p w14:paraId="2A1124CA"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(0.295)</w:t>
            </w:r>
          </w:p>
        </w:tc>
      </w:tr>
      <w:tr w:rsidR="00164072" w:rsidRPr="00D95D1D" w14:paraId="512C2426" w14:textId="77777777" w:rsidTr="00633DAF">
        <w:trPr>
          <w:trHeight w:hRule="exact" w:val="94"/>
          <w:tblCellSpacing w:w="15" w:type="dxa"/>
        </w:trPr>
        <w:tc>
          <w:tcPr>
            <w:tcW w:w="0" w:type="auto"/>
            <w:vAlign w:val="center"/>
            <w:hideMark/>
          </w:tcPr>
          <w:p w14:paraId="6B548406"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c>
          <w:tcPr>
            <w:tcW w:w="0" w:type="auto"/>
            <w:vAlign w:val="center"/>
            <w:hideMark/>
          </w:tcPr>
          <w:p w14:paraId="2459C840" w14:textId="77777777" w:rsidR="00164072" w:rsidRPr="00D95D1D" w:rsidRDefault="00164072" w:rsidP="00633DAF">
            <w:pPr>
              <w:spacing w:line="0" w:lineRule="atLeast"/>
              <w:rPr>
                <w:rFonts w:ascii="Times New Roman" w:eastAsia="Times New Roman" w:hAnsi="Times New Roman" w:cs="Times New Roman"/>
                <w:sz w:val="18"/>
                <w:szCs w:val="18"/>
              </w:rPr>
            </w:pPr>
          </w:p>
        </w:tc>
        <w:tc>
          <w:tcPr>
            <w:tcW w:w="773" w:type="dxa"/>
            <w:vAlign w:val="center"/>
            <w:hideMark/>
          </w:tcPr>
          <w:p w14:paraId="236412A6"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r>
      <w:tr w:rsidR="00164072" w:rsidRPr="00D95D1D" w14:paraId="35BB9958" w14:textId="77777777" w:rsidTr="00633DAF">
        <w:trPr>
          <w:trHeight w:val="34"/>
          <w:tblCellSpacing w:w="15" w:type="dxa"/>
        </w:trPr>
        <w:tc>
          <w:tcPr>
            <w:tcW w:w="0" w:type="auto"/>
            <w:vAlign w:val="center"/>
            <w:hideMark/>
          </w:tcPr>
          <w:p w14:paraId="2573A856" w14:textId="77777777" w:rsidR="00164072" w:rsidRPr="00D95D1D" w:rsidRDefault="00164072" w:rsidP="00633DAF">
            <w:pPr>
              <w:spacing w:line="0" w:lineRule="atLeast"/>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Employment</w:t>
            </w:r>
            <w:r>
              <w:rPr>
                <w:rFonts w:ascii="Times New Roman" w:eastAsia="Times New Roman" w:hAnsi="Times New Roman" w:cs="Times New Roman"/>
                <w:sz w:val="18"/>
                <w:szCs w:val="18"/>
              </w:rPr>
              <w:t xml:space="preserve"> </w:t>
            </w:r>
            <w:r w:rsidRPr="00D95D1D">
              <w:rPr>
                <w:rFonts w:ascii="Times New Roman" w:eastAsia="Times New Roman" w:hAnsi="Times New Roman" w:cs="Times New Roman"/>
                <w:sz w:val="18"/>
                <w:szCs w:val="18"/>
              </w:rPr>
              <w:t>population</w:t>
            </w:r>
            <w:r>
              <w:rPr>
                <w:rFonts w:ascii="Times New Roman" w:eastAsia="Times New Roman" w:hAnsi="Times New Roman" w:cs="Times New Roman"/>
                <w:sz w:val="18"/>
                <w:szCs w:val="18"/>
              </w:rPr>
              <w:t xml:space="preserve"> </w:t>
            </w:r>
            <w:r w:rsidRPr="00D95D1D">
              <w:rPr>
                <w:rFonts w:ascii="Times New Roman" w:eastAsia="Times New Roman" w:hAnsi="Times New Roman" w:cs="Times New Roman"/>
                <w:sz w:val="18"/>
                <w:szCs w:val="18"/>
              </w:rPr>
              <w:t>ratio</w:t>
            </w:r>
          </w:p>
        </w:tc>
        <w:tc>
          <w:tcPr>
            <w:tcW w:w="0" w:type="auto"/>
            <w:vAlign w:val="center"/>
            <w:hideMark/>
          </w:tcPr>
          <w:p w14:paraId="610DBF9C"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0.087</w:t>
            </w:r>
          </w:p>
        </w:tc>
        <w:tc>
          <w:tcPr>
            <w:tcW w:w="773" w:type="dxa"/>
            <w:vAlign w:val="center"/>
            <w:hideMark/>
          </w:tcPr>
          <w:p w14:paraId="677CB1BD"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-0.300</w:t>
            </w:r>
          </w:p>
        </w:tc>
      </w:tr>
      <w:tr w:rsidR="00164072" w:rsidRPr="00D95D1D" w14:paraId="5D504BC3" w14:textId="77777777" w:rsidTr="00633DAF">
        <w:trPr>
          <w:trHeight w:val="213"/>
          <w:tblCellSpacing w:w="15" w:type="dxa"/>
        </w:trPr>
        <w:tc>
          <w:tcPr>
            <w:tcW w:w="0" w:type="auto"/>
            <w:vAlign w:val="center"/>
            <w:hideMark/>
          </w:tcPr>
          <w:p w14:paraId="78F69E35"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c>
          <w:tcPr>
            <w:tcW w:w="0" w:type="auto"/>
            <w:vAlign w:val="center"/>
            <w:hideMark/>
          </w:tcPr>
          <w:p w14:paraId="28203DE8"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(0.098)</w:t>
            </w:r>
          </w:p>
        </w:tc>
        <w:tc>
          <w:tcPr>
            <w:tcW w:w="773" w:type="dxa"/>
            <w:vAlign w:val="center"/>
            <w:hideMark/>
          </w:tcPr>
          <w:p w14:paraId="77F3C16C"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(0.311)</w:t>
            </w:r>
          </w:p>
        </w:tc>
      </w:tr>
      <w:tr w:rsidR="00164072" w:rsidRPr="00D95D1D" w14:paraId="2E9A93F6" w14:textId="77777777" w:rsidTr="00633DAF">
        <w:trPr>
          <w:trHeight w:hRule="exact" w:val="5"/>
          <w:tblCellSpacing w:w="15" w:type="dxa"/>
        </w:trPr>
        <w:tc>
          <w:tcPr>
            <w:tcW w:w="0" w:type="auto"/>
            <w:vAlign w:val="center"/>
            <w:hideMark/>
          </w:tcPr>
          <w:p w14:paraId="6C7757AC"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c>
          <w:tcPr>
            <w:tcW w:w="0" w:type="auto"/>
            <w:vAlign w:val="center"/>
            <w:hideMark/>
          </w:tcPr>
          <w:p w14:paraId="396B478A" w14:textId="77777777" w:rsidR="00164072" w:rsidRPr="00D95D1D" w:rsidRDefault="00164072" w:rsidP="00633DAF">
            <w:pPr>
              <w:spacing w:line="0" w:lineRule="atLeast"/>
              <w:rPr>
                <w:rFonts w:ascii="Times New Roman" w:eastAsia="Times New Roman" w:hAnsi="Times New Roman" w:cs="Times New Roman"/>
                <w:sz w:val="18"/>
                <w:szCs w:val="18"/>
              </w:rPr>
            </w:pPr>
          </w:p>
        </w:tc>
        <w:tc>
          <w:tcPr>
            <w:tcW w:w="773" w:type="dxa"/>
            <w:vAlign w:val="center"/>
            <w:hideMark/>
          </w:tcPr>
          <w:p w14:paraId="63A43BE4"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r>
      <w:tr w:rsidR="00164072" w:rsidRPr="00D95D1D" w14:paraId="4CA12257" w14:textId="77777777" w:rsidTr="00633DAF">
        <w:trPr>
          <w:trHeight w:val="213"/>
          <w:tblCellSpacing w:w="15" w:type="dxa"/>
        </w:trPr>
        <w:tc>
          <w:tcPr>
            <w:tcW w:w="0" w:type="auto"/>
            <w:vAlign w:val="center"/>
            <w:hideMark/>
          </w:tcPr>
          <w:p w14:paraId="7B2B210D" w14:textId="77777777" w:rsidR="00164072" w:rsidRPr="00D95D1D" w:rsidRDefault="00164072" w:rsidP="00633DAF">
            <w:pPr>
              <w:spacing w:line="0" w:lineRule="atLeast"/>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Unemployment</w:t>
            </w:r>
            <w:r>
              <w:rPr>
                <w:rFonts w:ascii="Times New Roman" w:eastAsia="Times New Roman" w:hAnsi="Times New Roman" w:cs="Times New Roman"/>
                <w:sz w:val="18"/>
                <w:szCs w:val="18"/>
              </w:rPr>
              <w:t xml:space="preserve"> </w:t>
            </w:r>
            <w:r w:rsidRPr="00D95D1D">
              <w:rPr>
                <w:rFonts w:ascii="Times New Roman" w:eastAsia="Times New Roman" w:hAnsi="Times New Roman" w:cs="Times New Roman"/>
                <w:sz w:val="18"/>
                <w:szCs w:val="18"/>
              </w:rPr>
              <w:t>rate</w:t>
            </w:r>
          </w:p>
        </w:tc>
        <w:tc>
          <w:tcPr>
            <w:tcW w:w="0" w:type="auto"/>
            <w:vAlign w:val="center"/>
            <w:hideMark/>
          </w:tcPr>
          <w:p w14:paraId="409FE403"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0.058</w:t>
            </w:r>
          </w:p>
        </w:tc>
        <w:tc>
          <w:tcPr>
            <w:tcW w:w="773" w:type="dxa"/>
            <w:vAlign w:val="center"/>
            <w:hideMark/>
          </w:tcPr>
          <w:p w14:paraId="50FB1D55"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-0.193</w:t>
            </w:r>
          </w:p>
        </w:tc>
      </w:tr>
      <w:tr w:rsidR="00164072" w:rsidRPr="00D95D1D" w14:paraId="7E9FADD4" w14:textId="77777777" w:rsidTr="00633DAF">
        <w:trPr>
          <w:trHeight w:val="207"/>
          <w:tblCellSpacing w:w="15" w:type="dxa"/>
        </w:trPr>
        <w:tc>
          <w:tcPr>
            <w:tcW w:w="0" w:type="auto"/>
            <w:vAlign w:val="center"/>
            <w:hideMark/>
          </w:tcPr>
          <w:p w14:paraId="5CAF42FD"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c>
          <w:tcPr>
            <w:tcW w:w="0" w:type="auto"/>
            <w:vAlign w:val="center"/>
            <w:hideMark/>
          </w:tcPr>
          <w:p w14:paraId="4AA9C684"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(0.065)</w:t>
            </w:r>
          </w:p>
        </w:tc>
        <w:tc>
          <w:tcPr>
            <w:tcW w:w="773" w:type="dxa"/>
            <w:vAlign w:val="center"/>
            <w:hideMark/>
          </w:tcPr>
          <w:p w14:paraId="6E31914A"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(0.214)</w:t>
            </w:r>
          </w:p>
        </w:tc>
      </w:tr>
      <w:tr w:rsidR="00164072" w:rsidRPr="00D95D1D" w14:paraId="2AAD6C84" w14:textId="77777777" w:rsidTr="00633DAF">
        <w:trPr>
          <w:trHeight w:val="74"/>
          <w:tblCellSpacing w:w="15" w:type="dxa"/>
        </w:trPr>
        <w:tc>
          <w:tcPr>
            <w:tcW w:w="0" w:type="auto"/>
            <w:vAlign w:val="center"/>
            <w:hideMark/>
          </w:tcPr>
          <w:p w14:paraId="4EDC9839"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c>
          <w:tcPr>
            <w:tcW w:w="0" w:type="auto"/>
            <w:vAlign w:val="center"/>
            <w:hideMark/>
          </w:tcPr>
          <w:p w14:paraId="7FC8A66F" w14:textId="77777777" w:rsidR="00164072" w:rsidRPr="00D95D1D" w:rsidRDefault="00164072" w:rsidP="00633DAF">
            <w:pPr>
              <w:spacing w:line="0" w:lineRule="atLeast"/>
              <w:rPr>
                <w:rFonts w:ascii="Times New Roman" w:eastAsia="Times New Roman" w:hAnsi="Times New Roman" w:cs="Times New Roman"/>
                <w:sz w:val="18"/>
                <w:szCs w:val="18"/>
              </w:rPr>
            </w:pPr>
          </w:p>
        </w:tc>
        <w:tc>
          <w:tcPr>
            <w:tcW w:w="773" w:type="dxa"/>
            <w:vAlign w:val="center"/>
            <w:hideMark/>
          </w:tcPr>
          <w:p w14:paraId="4FA5E776"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r>
      <w:tr w:rsidR="00164072" w:rsidRPr="00D95D1D" w14:paraId="0E4CD50C" w14:textId="77777777" w:rsidTr="00633DAF">
        <w:trPr>
          <w:trHeight w:val="207"/>
          <w:tblCellSpacing w:w="15" w:type="dxa"/>
        </w:trPr>
        <w:tc>
          <w:tcPr>
            <w:tcW w:w="0" w:type="auto"/>
            <w:vAlign w:val="center"/>
            <w:hideMark/>
          </w:tcPr>
          <w:p w14:paraId="5A28C4D7" w14:textId="77777777" w:rsidR="00164072" w:rsidRPr="00D95D1D" w:rsidRDefault="00164072" w:rsidP="00633DAF">
            <w:pPr>
              <w:spacing w:line="0" w:lineRule="atLeast"/>
              <w:rPr>
                <w:rFonts w:ascii="Times New Roman" w:eastAsia="Times New Roman" w:hAnsi="Times New Roman" w:cs="Times New Roman"/>
                <w:sz w:val="18"/>
                <w:szCs w:val="18"/>
              </w:rPr>
            </w:pPr>
            <w:r>
              <w:rPr>
                <w:rFonts w:ascii="Times New Roman" w:eastAsia="Times New Roman" w:hAnsi="Times New Roman" w:cs="Times New Roman"/>
                <w:sz w:val="18"/>
                <w:szCs w:val="18"/>
              </w:rPr>
              <w:t>Total Bankruptcy Filings</w:t>
            </w:r>
          </w:p>
        </w:tc>
        <w:tc>
          <w:tcPr>
            <w:tcW w:w="0" w:type="auto"/>
            <w:vAlign w:val="center"/>
            <w:hideMark/>
          </w:tcPr>
          <w:p w14:paraId="6914517B"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-0.00000</w:t>
            </w:r>
          </w:p>
        </w:tc>
        <w:tc>
          <w:tcPr>
            <w:tcW w:w="773" w:type="dxa"/>
            <w:vAlign w:val="center"/>
            <w:hideMark/>
          </w:tcPr>
          <w:p w14:paraId="4B86D2AB"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0.000</w:t>
            </w:r>
          </w:p>
        </w:tc>
      </w:tr>
      <w:tr w:rsidR="00164072" w:rsidRPr="00D95D1D" w14:paraId="20D814AB" w14:textId="77777777" w:rsidTr="00633DAF">
        <w:trPr>
          <w:trHeight w:val="213"/>
          <w:tblCellSpacing w:w="15" w:type="dxa"/>
        </w:trPr>
        <w:tc>
          <w:tcPr>
            <w:tcW w:w="0" w:type="auto"/>
            <w:vAlign w:val="center"/>
            <w:hideMark/>
          </w:tcPr>
          <w:p w14:paraId="3495E88E"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c>
          <w:tcPr>
            <w:tcW w:w="0" w:type="auto"/>
            <w:vAlign w:val="center"/>
            <w:hideMark/>
          </w:tcPr>
          <w:p w14:paraId="76075617"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(0.00000)</w:t>
            </w:r>
          </w:p>
        </w:tc>
        <w:tc>
          <w:tcPr>
            <w:tcW w:w="773" w:type="dxa"/>
            <w:vAlign w:val="center"/>
            <w:hideMark/>
          </w:tcPr>
          <w:p w14:paraId="127EADA4"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(0.00000)</w:t>
            </w:r>
          </w:p>
        </w:tc>
      </w:tr>
      <w:tr w:rsidR="00164072" w:rsidRPr="00D95D1D" w14:paraId="4EEC3C0A" w14:textId="77777777" w:rsidTr="00633DAF">
        <w:trPr>
          <w:trHeight w:val="74"/>
          <w:tblCellSpacing w:w="15" w:type="dxa"/>
        </w:trPr>
        <w:tc>
          <w:tcPr>
            <w:tcW w:w="0" w:type="auto"/>
            <w:vAlign w:val="center"/>
            <w:hideMark/>
          </w:tcPr>
          <w:p w14:paraId="1C9D9E6B"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c>
          <w:tcPr>
            <w:tcW w:w="0" w:type="auto"/>
            <w:vAlign w:val="center"/>
            <w:hideMark/>
          </w:tcPr>
          <w:p w14:paraId="65D32E7C" w14:textId="77777777" w:rsidR="00164072" w:rsidRPr="00D95D1D" w:rsidRDefault="00164072" w:rsidP="00633DAF">
            <w:pPr>
              <w:spacing w:line="0" w:lineRule="atLeast"/>
              <w:rPr>
                <w:rFonts w:ascii="Times New Roman" w:eastAsia="Times New Roman" w:hAnsi="Times New Roman" w:cs="Times New Roman"/>
                <w:sz w:val="18"/>
                <w:szCs w:val="18"/>
              </w:rPr>
            </w:pPr>
          </w:p>
        </w:tc>
        <w:tc>
          <w:tcPr>
            <w:tcW w:w="773" w:type="dxa"/>
            <w:vAlign w:val="center"/>
            <w:hideMark/>
          </w:tcPr>
          <w:p w14:paraId="71AB2D0D"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r>
      <w:tr w:rsidR="00164072" w:rsidRPr="00D95D1D" w14:paraId="54049C29" w14:textId="77777777" w:rsidTr="00633DAF">
        <w:trPr>
          <w:trHeight w:val="207"/>
          <w:tblCellSpacing w:w="15" w:type="dxa"/>
        </w:trPr>
        <w:tc>
          <w:tcPr>
            <w:tcW w:w="0" w:type="auto"/>
            <w:vAlign w:val="center"/>
            <w:hideMark/>
          </w:tcPr>
          <w:p w14:paraId="57C83043" w14:textId="77777777" w:rsidR="00164072" w:rsidRPr="00D95D1D" w:rsidRDefault="00164072" w:rsidP="00633DAF">
            <w:pPr>
              <w:spacing w:line="0" w:lineRule="atLeast"/>
              <w:rPr>
                <w:rFonts w:ascii="Times New Roman" w:eastAsia="Times New Roman" w:hAnsi="Times New Roman" w:cs="Times New Roman"/>
                <w:sz w:val="18"/>
                <w:szCs w:val="18"/>
              </w:rPr>
            </w:pPr>
            <w:r>
              <w:rPr>
                <w:rFonts w:ascii="Times New Roman" w:eastAsia="Times New Roman" w:hAnsi="Times New Roman" w:cs="Times New Roman"/>
                <w:sz w:val="18"/>
                <w:szCs w:val="18"/>
              </w:rPr>
              <w:t>Population</w:t>
            </w:r>
          </w:p>
        </w:tc>
        <w:tc>
          <w:tcPr>
            <w:tcW w:w="0" w:type="auto"/>
            <w:vAlign w:val="center"/>
            <w:hideMark/>
          </w:tcPr>
          <w:p w14:paraId="35F05202"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-0.00000</w:t>
            </w:r>
            <w:r w:rsidRPr="00D95D1D">
              <w:rPr>
                <w:rFonts w:ascii="Times New Roman" w:eastAsia="Times New Roman" w:hAnsi="Times New Roman" w:cs="Times New Roman"/>
                <w:sz w:val="18"/>
                <w:szCs w:val="18"/>
                <w:vertAlign w:val="superscript"/>
              </w:rPr>
              <w:t>***</w:t>
            </w:r>
          </w:p>
        </w:tc>
        <w:tc>
          <w:tcPr>
            <w:tcW w:w="773" w:type="dxa"/>
            <w:vAlign w:val="center"/>
            <w:hideMark/>
          </w:tcPr>
          <w:p w14:paraId="5F86DE22"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-0.00000</w:t>
            </w:r>
            <w:r w:rsidRPr="00D95D1D">
              <w:rPr>
                <w:rFonts w:ascii="Times New Roman" w:eastAsia="Times New Roman" w:hAnsi="Times New Roman" w:cs="Times New Roman"/>
                <w:sz w:val="18"/>
                <w:szCs w:val="18"/>
                <w:vertAlign w:val="superscript"/>
              </w:rPr>
              <w:t>***</w:t>
            </w:r>
          </w:p>
        </w:tc>
      </w:tr>
      <w:tr w:rsidR="00164072" w:rsidRPr="00D95D1D" w14:paraId="273CDC43" w14:textId="77777777" w:rsidTr="00633DAF">
        <w:trPr>
          <w:trHeight w:val="213"/>
          <w:tblCellSpacing w:w="15" w:type="dxa"/>
        </w:trPr>
        <w:tc>
          <w:tcPr>
            <w:tcW w:w="0" w:type="auto"/>
            <w:vAlign w:val="center"/>
            <w:hideMark/>
          </w:tcPr>
          <w:p w14:paraId="4FE7BA9E"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c>
          <w:tcPr>
            <w:tcW w:w="0" w:type="auto"/>
            <w:vAlign w:val="center"/>
            <w:hideMark/>
          </w:tcPr>
          <w:p w14:paraId="07EF248E"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(0.000)</w:t>
            </w:r>
          </w:p>
        </w:tc>
        <w:tc>
          <w:tcPr>
            <w:tcW w:w="773" w:type="dxa"/>
            <w:vAlign w:val="center"/>
            <w:hideMark/>
          </w:tcPr>
          <w:p w14:paraId="7C5A174D"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(0.000)</w:t>
            </w:r>
          </w:p>
        </w:tc>
      </w:tr>
      <w:tr w:rsidR="00164072" w:rsidRPr="00D95D1D" w14:paraId="089C6688" w14:textId="77777777" w:rsidTr="00633DAF">
        <w:trPr>
          <w:trHeight w:hRule="exact" w:val="5"/>
          <w:tblCellSpacing w:w="15" w:type="dxa"/>
        </w:trPr>
        <w:tc>
          <w:tcPr>
            <w:tcW w:w="0" w:type="auto"/>
            <w:vAlign w:val="center"/>
            <w:hideMark/>
          </w:tcPr>
          <w:p w14:paraId="64DAB068"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c>
          <w:tcPr>
            <w:tcW w:w="0" w:type="auto"/>
            <w:vAlign w:val="center"/>
            <w:hideMark/>
          </w:tcPr>
          <w:p w14:paraId="34AE7D38" w14:textId="77777777" w:rsidR="00164072" w:rsidRPr="00D95D1D" w:rsidRDefault="00164072" w:rsidP="00633DAF">
            <w:pPr>
              <w:spacing w:line="0" w:lineRule="atLeast"/>
              <w:rPr>
                <w:rFonts w:ascii="Times New Roman" w:eastAsia="Times New Roman" w:hAnsi="Times New Roman" w:cs="Times New Roman"/>
                <w:sz w:val="18"/>
                <w:szCs w:val="18"/>
              </w:rPr>
            </w:pPr>
          </w:p>
        </w:tc>
        <w:tc>
          <w:tcPr>
            <w:tcW w:w="773" w:type="dxa"/>
            <w:vAlign w:val="center"/>
            <w:hideMark/>
          </w:tcPr>
          <w:p w14:paraId="2506955A"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r>
      <w:tr w:rsidR="00164072" w:rsidRPr="00D95D1D" w14:paraId="4930CB86" w14:textId="77777777" w:rsidTr="00633DAF">
        <w:trPr>
          <w:trHeight w:val="213"/>
          <w:tblCellSpacing w:w="15" w:type="dxa"/>
        </w:trPr>
        <w:tc>
          <w:tcPr>
            <w:tcW w:w="0" w:type="auto"/>
            <w:vAlign w:val="center"/>
            <w:hideMark/>
          </w:tcPr>
          <w:p w14:paraId="731611CC" w14:textId="77777777" w:rsidR="00164072" w:rsidRPr="00D95D1D" w:rsidRDefault="00164072" w:rsidP="00633DAF">
            <w:pPr>
              <w:spacing w:line="0" w:lineRule="atLeast"/>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Post</w:t>
            </w:r>
          </w:p>
        </w:tc>
        <w:tc>
          <w:tcPr>
            <w:tcW w:w="0" w:type="auto"/>
            <w:vAlign w:val="center"/>
            <w:hideMark/>
          </w:tcPr>
          <w:p w14:paraId="30B5A743"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0.028</w:t>
            </w:r>
          </w:p>
        </w:tc>
        <w:tc>
          <w:tcPr>
            <w:tcW w:w="773" w:type="dxa"/>
            <w:vAlign w:val="center"/>
            <w:hideMark/>
          </w:tcPr>
          <w:p w14:paraId="43DE7B66"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r>
      <w:tr w:rsidR="00164072" w:rsidRPr="00D95D1D" w14:paraId="795B4B49" w14:textId="77777777" w:rsidTr="00633DAF">
        <w:trPr>
          <w:trHeight w:val="213"/>
          <w:tblCellSpacing w:w="15" w:type="dxa"/>
        </w:trPr>
        <w:tc>
          <w:tcPr>
            <w:tcW w:w="0" w:type="auto"/>
            <w:vAlign w:val="center"/>
            <w:hideMark/>
          </w:tcPr>
          <w:p w14:paraId="6FFCBADA"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c>
          <w:tcPr>
            <w:tcW w:w="0" w:type="auto"/>
            <w:vAlign w:val="center"/>
            <w:hideMark/>
          </w:tcPr>
          <w:p w14:paraId="4D9941F8"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(0.017)</w:t>
            </w:r>
          </w:p>
        </w:tc>
        <w:tc>
          <w:tcPr>
            <w:tcW w:w="773" w:type="dxa"/>
            <w:vAlign w:val="center"/>
            <w:hideMark/>
          </w:tcPr>
          <w:p w14:paraId="0B849BD7"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r>
      <w:tr w:rsidR="00164072" w:rsidRPr="00D95D1D" w14:paraId="31E31A85" w14:textId="77777777" w:rsidTr="00633DAF">
        <w:trPr>
          <w:trHeight w:hRule="exact" w:val="5"/>
          <w:tblCellSpacing w:w="15" w:type="dxa"/>
        </w:trPr>
        <w:tc>
          <w:tcPr>
            <w:tcW w:w="0" w:type="auto"/>
            <w:vAlign w:val="center"/>
            <w:hideMark/>
          </w:tcPr>
          <w:p w14:paraId="3E643AF6"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c>
          <w:tcPr>
            <w:tcW w:w="0" w:type="auto"/>
            <w:vAlign w:val="center"/>
            <w:hideMark/>
          </w:tcPr>
          <w:p w14:paraId="2636CA8F" w14:textId="77777777" w:rsidR="00164072" w:rsidRPr="00D95D1D" w:rsidRDefault="00164072" w:rsidP="00633DAF">
            <w:pPr>
              <w:spacing w:line="0" w:lineRule="atLeast"/>
              <w:rPr>
                <w:rFonts w:ascii="Times New Roman" w:eastAsia="Times New Roman" w:hAnsi="Times New Roman" w:cs="Times New Roman"/>
                <w:sz w:val="18"/>
                <w:szCs w:val="18"/>
              </w:rPr>
            </w:pPr>
          </w:p>
        </w:tc>
        <w:tc>
          <w:tcPr>
            <w:tcW w:w="773" w:type="dxa"/>
            <w:vAlign w:val="center"/>
            <w:hideMark/>
          </w:tcPr>
          <w:p w14:paraId="1F05859A"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r>
      <w:tr w:rsidR="00164072" w:rsidRPr="00D95D1D" w14:paraId="56A92112" w14:textId="77777777" w:rsidTr="00633DAF">
        <w:trPr>
          <w:trHeight w:val="213"/>
          <w:tblCellSpacing w:w="15" w:type="dxa"/>
        </w:trPr>
        <w:tc>
          <w:tcPr>
            <w:tcW w:w="0" w:type="auto"/>
            <w:vAlign w:val="center"/>
            <w:hideMark/>
          </w:tcPr>
          <w:p w14:paraId="707D3548" w14:textId="77777777" w:rsidR="00164072" w:rsidRPr="00D95D1D" w:rsidRDefault="00164072" w:rsidP="00633DAF">
            <w:pPr>
              <w:spacing w:line="0" w:lineRule="atLeast"/>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lastRenderedPageBreak/>
              <w:t>Treat</w:t>
            </w:r>
          </w:p>
        </w:tc>
        <w:tc>
          <w:tcPr>
            <w:tcW w:w="0" w:type="auto"/>
            <w:vAlign w:val="center"/>
            <w:hideMark/>
          </w:tcPr>
          <w:p w14:paraId="0E720A9D"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-0.168</w:t>
            </w:r>
            <w:r w:rsidRPr="00D95D1D">
              <w:rPr>
                <w:rFonts w:ascii="Times New Roman" w:eastAsia="Times New Roman" w:hAnsi="Times New Roman" w:cs="Times New Roman"/>
                <w:sz w:val="18"/>
                <w:szCs w:val="18"/>
                <w:vertAlign w:val="superscript"/>
              </w:rPr>
              <w:t>***</w:t>
            </w:r>
          </w:p>
        </w:tc>
        <w:tc>
          <w:tcPr>
            <w:tcW w:w="773" w:type="dxa"/>
            <w:vAlign w:val="center"/>
            <w:hideMark/>
          </w:tcPr>
          <w:p w14:paraId="480DDB76"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-0.185</w:t>
            </w:r>
            <w:r w:rsidRPr="00D95D1D">
              <w:rPr>
                <w:rFonts w:ascii="Times New Roman" w:eastAsia="Times New Roman" w:hAnsi="Times New Roman" w:cs="Times New Roman"/>
                <w:sz w:val="18"/>
                <w:szCs w:val="18"/>
                <w:vertAlign w:val="superscript"/>
              </w:rPr>
              <w:t>***</w:t>
            </w:r>
          </w:p>
        </w:tc>
      </w:tr>
      <w:tr w:rsidR="00164072" w:rsidRPr="00D95D1D" w14:paraId="6E93A597" w14:textId="77777777" w:rsidTr="00633DAF">
        <w:trPr>
          <w:trHeight w:val="207"/>
          <w:tblCellSpacing w:w="15" w:type="dxa"/>
        </w:trPr>
        <w:tc>
          <w:tcPr>
            <w:tcW w:w="0" w:type="auto"/>
            <w:vAlign w:val="center"/>
            <w:hideMark/>
          </w:tcPr>
          <w:p w14:paraId="31669C43"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c>
          <w:tcPr>
            <w:tcW w:w="0" w:type="auto"/>
            <w:vAlign w:val="center"/>
            <w:hideMark/>
          </w:tcPr>
          <w:p w14:paraId="48857F52"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(0.042)</w:t>
            </w:r>
          </w:p>
        </w:tc>
        <w:tc>
          <w:tcPr>
            <w:tcW w:w="773" w:type="dxa"/>
            <w:vAlign w:val="center"/>
            <w:hideMark/>
          </w:tcPr>
          <w:p w14:paraId="4472437B"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(0.028)</w:t>
            </w:r>
          </w:p>
        </w:tc>
      </w:tr>
      <w:tr w:rsidR="00164072" w:rsidRPr="00D95D1D" w14:paraId="16F303E1" w14:textId="77777777" w:rsidTr="00633DAF">
        <w:trPr>
          <w:trHeight w:val="74"/>
          <w:tblCellSpacing w:w="15" w:type="dxa"/>
        </w:trPr>
        <w:tc>
          <w:tcPr>
            <w:tcW w:w="0" w:type="auto"/>
            <w:vAlign w:val="center"/>
            <w:hideMark/>
          </w:tcPr>
          <w:p w14:paraId="31447EE1"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c>
          <w:tcPr>
            <w:tcW w:w="0" w:type="auto"/>
            <w:vAlign w:val="center"/>
            <w:hideMark/>
          </w:tcPr>
          <w:p w14:paraId="2BC43C4E" w14:textId="77777777" w:rsidR="00164072" w:rsidRPr="00D95D1D" w:rsidRDefault="00164072" w:rsidP="00633DAF">
            <w:pPr>
              <w:spacing w:line="0" w:lineRule="atLeast"/>
              <w:rPr>
                <w:rFonts w:ascii="Times New Roman" w:eastAsia="Times New Roman" w:hAnsi="Times New Roman" w:cs="Times New Roman"/>
                <w:sz w:val="18"/>
                <w:szCs w:val="18"/>
              </w:rPr>
            </w:pPr>
          </w:p>
        </w:tc>
        <w:tc>
          <w:tcPr>
            <w:tcW w:w="773" w:type="dxa"/>
            <w:vAlign w:val="center"/>
            <w:hideMark/>
          </w:tcPr>
          <w:p w14:paraId="224A4984"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r>
      <w:tr w:rsidR="00164072" w:rsidRPr="00D95D1D" w14:paraId="678A9D79" w14:textId="77777777" w:rsidTr="00633DAF">
        <w:trPr>
          <w:trHeight w:val="207"/>
          <w:tblCellSpacing w:w="15" w:type="dxa"/>
        </w:trPr>
        <w:tc>
          <w:tcPr>
            <w:tcW w:w="0" w:type="auto"/>
            <w:vAlign w:val="center"/>
            <w:hideMark/>
          </w:tcPr>
          <w:p w14:paraId="03E887B0" w14:textId="77777777" w:rsidR="00164072" w:rsidRPr="00D95D1D" w:rsidRDefault="00164072" w:rsidP="00633DAF">
            <w:pPr>
              <w:spacing w:line="0" w:lineRule="atLeast"/>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Treat</w:t>
            </w:r>
            <w:r>
              <w:rPr>
                <w:rFonts w:ascii="Times New Roman" w:eastAsia="Times New Roman" w:hAnsi="Times New Roman" w:cs="Times New Roman"/>
                <w:sz w:val="18"/>
                <w:szCs w:val="18"/>
              </w:rPr>
              <w:t>*</w:t>
            </w:r>
            <w:r w:rsidRPr="00D95D1D">
              <w:rPr>
                <w:rFonts w:ascii="Times New Roman" w:eastAsia="Times New Roman" w:hAnsi="Times New Roman" w:cs="Times New Roman"/>
                <w:sz w:val="18"/>
                <w:szCs w:val="18"/>
              </w:rPr>
              <w:t>Post</w:t>
            </w:r>
          </w:p>
        </w:tc>
        <w:tc>
          <w:tcPr>
            <w:tcW w:w="0" w:type="auto"/>
            <w:vAlign w:val="center"/>
            <w:hideMark/>
          </w:tcPr>
          <w:p w14:paraId="0AAA2037"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0.025</w:t>
            </w:r>
          </w:p>
        </w:tc>
        <w:tc>
          <w:tcPr>
            <w:tcW w:w="773" w:type="dxa"/>
            <w:vAlign w:val="center"/>
            <w:hideMark/>
          </w:tcPr>
          <w:p w14:paraId="3BA29714"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r>
      <w:tr w:rsidR="00164072" w:rsidRPr="00D95D1D" w14:paraId="3E2A244E" w14:textId="77777777" w:rsidTr="00633DAF">
        <w:trPr>
          <w:trHeight w:val="213"/>
          <w:tblCellSpacing w:w="15" w:type="dxa"/>
        </w:trPr>
        <w:tc>
          <w:tcPr>
            <w:tcW w:w="0" w:type="auto"/>
            <w:vAlign w:val="center"/>
            <w:hideMark/>
          </w:tcPr>
          <w:p w14:paraId="4BC82889"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c>
          <w:tcPr>
            <w:tcW w:w="0" w:type="auto"/>
            <w:vAlign w:val="center"/>
            <w:hideMark/>
          </w:tcPr>
          <w:p w14:paraId="58C7FA17"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(0.050)</w:t>
            </w:r>
          </w:p>
        </w:tc>
        <w:tc>
          <w:tcPr>
            <w:tcW w:w="773" w:type="dxa"/>
            <w:vAlign w:val="center"/>
            <w:hideMark/>
          </w:tcPr>
          <w:p w14:paraId="0AD23AE5"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r>
      <w:tr w:rsidR="00164072" w:rsidRPr="00D95D1D" w14:paraId="390B9A55" w14:textId="77777777" w:rsidTr="00633DAF">
        <w:trPr>
          <w:trHeight w:hRule="exact" w:val="5"/>
          <w:tblCellSpacing w:w="15" w:type="dxa"/>
        </w:trPr>
        <w:tc>
          <w:tcPr>
            <w:tcW w:w="0" w:type="auto"/>
            <w:vAlign w:val="center"/>
            <w:hideMark/>
          </w:tcPr>
          <w:p w14:paraId="71BF9841"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c>
          <w:tcPr>
            <w:tcW w:w="0" w:type="auto"/>
            <w:vAlign w:val="center"/>
            <w:hideMark/>
          </w:tcPr>
          <w:p w14:paraId="5E40E03C" w14:textId="77777777" w:rsidR="00164072" w:rsidRPr="00D95D1D" w:rsidRDefault="00164072" w:rsidP="00633DAF">
            <w:pPr>
              <w:spacing w:line="0" w:lineRule="atLeast"/>
              <w:rPr>
                <w:rFonts w:ascii="Times New Roman" w:eastAsia="Times New Roman" w:hAnsi="Times New Roman" w:cs="Times New Roman"/>
                <w:sz w:val="18"/>
                <w:szCs w:val="18"/>
              </w:rPr>
            </w:pPr>
          </w:p>
        </w:tc>
        <w:tc>
          <w:tcPr>
            <w:tcW w:w="773" w:type="dxa"/>
            <w:vAlign w:val="center"/>
            <w:hideMark/>
          </w:tcPr>
          <w:p w14:paraId="79E749EA"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r>
      <w:tr w:rsidR="00164072" w:rsidRPr="00D95D1D" w14:paraId="4120908F" w14:textId="77777777" w:rsidTr="00633DAF">
        <w:trPr>
          <w:trHeight w:val="213"/>
          <w:tblCellSpacing w:w="15" w:type="dxa"/>
        </w:trPr>
        <w:tc>
          <w:tcPr>
            <w:tcW w:w="0" w:type="auto"/>
            <w:vAlign w:val="center"/>
            <w:hideMark/>
          </w:tcPr>
          <w:p w14:paraId="0D2C8054" w14:textId="77777777" w:rsidR="00164072" w:rsidRPr="00D95D1D" w:rsidRDefault="00164072" w:rsidP="00633DAF">
            <w:pPr>
              <w:spacing w:line="0" w:lineRule="atLeast"/>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Constant</w:t>
            </w:r>
          </w:p>
        </w:tc>
        <w:tc>
          <w:tcPr>
            <w:tcW w:w="0" w:type="auto"/>
            <w:vAlign w:val="center"/>
            <w:hideMark/>
          </w:tcPr>
          <w:p w14:paraId="7F43DAFF"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2.802</w:t>
            </w:r>
            <w:r w:rsidRPr="00D95D1D">
              <w:rPr>
                <w:rFonts w:ascii="Times New Roman" w:eastAsia="Times New Roman" w:hAnsi="Times New Roman" w:cs="Times New Roman"/>
                <w:sz w:val="18"/>
                <w:szCs w:val="18"/>
                <w:vertAlign w:val="superscript"/>
              </w:rPr>
              <w:t>***</w:t>
            </w:r>
          </w:p>
        </w:tc>
        <w:tc>
          <w:tcPr>
            <w:tcW w:w="773" w:type="dxa"/>
            <w:vAlign w:val="center"/>
            <w:hideMark/>
          </w:tcPr>
          <w:p w14:paraId="69356996"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2.964</w:t>
            </w:r>
            <w:r w:rsidRPr="00D95D1D">
              <w:rPr>
                <w:rFonts w:ascii="Times New Roman" w:eastAsia="Times New Roman" w:hAnsi="Times New Roman" w:cs="Times New Roman"/>
                <w:sz w:val="18"/>
                <w:szCs w:val="18"/>
                <w:vertAlign w:val="superscript"/>
              </w:rPr>
              <w:t>***</w:t>
            </w:r>
          </w:p>
        </w:tc>
      </w:tr>
      <w:tr w:rsidR="00164072" w:rsidRPr="00D95D1D" w14:paraId="308D5C7B" w14:textId="77777777" w:rsidTr="00633DAF">
        <w:trPr>
          <w:trHeight w:val="207"/>
          <w:tblCellSpacing w:w="15" w:type="dxa"/>
        </w:trPr>
        <w:tc>
          <w:tcPr>
            <w:tcW w:w="0" w:type="auto"/>
            <w:vAlign w:val="center"/>
            <w:hideMark/>
          </w:tcPr>
          <w:p w14:paraId="19569B76"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c>
          <w:tcPr>
            <w:tcW w:w="0" w:type="auto"/>
            <w:vAlign w:val="center"/>
            <w:hideMark/>
          </w:tcPr>
          <w:p w14:paraId="2A96CBB8"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(0.403)</w:t>
            </w:r>
          </w:p>
        </w:tc>
        <w:tc>
          <w:tcPr>
            <w:tcW w:w="773" w:type="dxa"/>
            <w:vAlign w:val="center"/>
            <w:hideMark/>
          </w:tcPr>
          <w:p w14:paraId="7612211D"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(1.139)</w:t>
            </w:r>
          </w:p>
        </w:tc>
      </w:tr>
      <w:tr w:rsidR="00164072" w:rsidRPr="00D95D1D" w14:paraId="472E6069" w14:textId="77777777" w:rsidTr="00633DAF">
        <w:trPr>
          <w:trHeight w:val="74"/>
          <w:tblCellSpacing w:w="15" w:type="dxa"/>
        </w:trPr>
        <w:tc>
          <w:tcPr>
            <w:tcW w:w="0" w:type="auto"/>
            <w:vAlign w:val="center"/>
            <w:hideMark/>
          </w:tcPr>
          <w:p w14:paraId="3A21B9C5"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c>
          <w:tcPr>
            <w:tcW w:w="0" w:type="auto"/>
            <w:vAlign w:val="center"/>
            <w:hideMark/>
          </w:tcPr>
          <w:p w14:paraId="3AE0814D" w14:textId="77777777" w:rsidR="00164072" w:rsidRPr="00D95D1D" w:rsidRDefault="00164072" w:rsidP="00633DAF">
            <w:pPr>
              <w:spacing w:line="0" w:lineRule="atLeast"/>
              <w:rPr>
                <w:rFonts w:ascii="Times New Roman" w:eastAsia="Times New Roman" w:hAnsi="Times New Roman" w:cs="Times New Roman"/>
                <w:sz w:val="18"/>
                <w:szCs w:val="18"/>
              </w:rPr>
            </w:pPr>
          </w:p>
        </w:tc>
        <w:tc>
          <w:tcPr>
            <w:tcW w:w="773" w:type="dxa"/>
            <w:vAlign w:val="center"/>
            <w:hideMark/>
          </w:tcPr>
          <w:p w14:paraId="51CD2C6E"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r>
      <w:tr w:rsidR="00164072" w:rsidRPr="00D95D1D" w14:paraId="742CC882" w14:textId="77777777" w:rsidTr="00633DAF">
        <w:trPr>
          <w:trHeight w:val="74"/>
          <w:tblCellSpacing w:w="15" w:type="dxa"/>
        </w:trPr>
        <w:tc>
          <w:tcPr>
            <w:tcW w:w="4710" w:type="dxa"/>
            <w:gridSpan w:val="3"/>
            <w:tcBorders>
              <w:bottom w:val="single" w:sz="6" w:space="0" w:color="000000"/>
            </w:tcBorders>
            <w:vAlign w:val="center"/>
            <w:hideMark/>
          </w:tcPr>
          <w:p w14:paraId="59357DED"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r>
      <w:tr w:rsidR="00164072" w:rsidRPr="00D95D1D" w14:paraId="4C683D25" w14:textId="77777777" w:rsidTr="00633DAF">
        <w:trPr>
          <w:trHeight w:val="207"/>
          <w:tblCellSpacing w:w="15" w:type="dxa"/>
        </w:trPr>
        <w:tc>
          <w:tcPr>
            <w:tcW w:w="0" w:type="auto"/>
            <w:vAlign w:val="center"/>
            <w:hideMark/>
          </w:tcPr>
          <w:p w14:paraId="75151424" w14:textId="77777777" w:rsidR="00164072" w:rsidRPr="00D95D1D" w:rsidRDefault="00164072" w:rsidP="00633DAF">
            <w:pPr>
              <w:spacing w:line="0" w:lineRule="atLeast"/>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Observations</w:t>
            </w:r>
          </w:p>
        </w:tc>
        <w:tc>
          <w:tcPr>
            <w:tcW w:w="0" w:type="auto"/>
            <w:vAlign w:val="center"/>
            <w:hideMark/>
          </w:tcPr>
          <w:p w14:paraId="44B29F17"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1,377</w:t>
            </w:r>
          </w:p>
        </w:tc>
        <w:tc>
          <w:tcPr>
            <w:tcW w:w="773" w:type="dxa"/>
            <w:vAlign w:val="center"/>
            <w:hideMark/>
          </w:tcPr>
          <w:p w14:paraId="138E127F"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324</w:t>
            </w:r>
          </w:p>
        </w:tc>
      </w:tr>
      <w:tr w:rsidR="00164072" w:rsidRPr="00D95D1D" w14:paraId="42983E2D" w14:textId="77777777" w:rsidTr="00633DAF">
        <w:trPr>
          <w:trHeight w:val="213"/>
          <w:tblCellSpacing w:w="15" w:type="dxa"/>
        </w:trPr>
        <w:tc>
          <w:tcPr>
            <w:tcW w:w="0" w:type="auto"/>
            <w:vAlign w:val="center"/>
            <w:hideMark/>
          </w:tcPr>
          <w:p w14:paraId="55FE9852" w14:textId="77777777" w:rsidR="00164072" w:rsidRPr="00D95D1D" w:rsidRDefault="00164072" w:rsidP="00633DAF">
            <w:pPr>
              <w:spacing w:line="0" w:lineRule="atLeast"/>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R</w:t>
            </w:r>
            <w:r w:rsidRPr="00D95D1D">
              <w:rPr>
                <w:rFonts w:ascii="Times New Roman" w:eastAsia="Times New Roman" w:hAnsi="Times New Roman" w:cs="Times New Roman"/>
                <w:sz w:val="18"/>
                <w:szCs w:val="18"/>
                <w:vertAlign w:val="superscript"/>
              </w:rPr>
              <w:t>2</w:t>
            </w:r>
          </w:p>
        </w:tc>
        <w:tc>
          <w:tcPr>
            <w:tcW w:w="0" w:type="auto"/>
            <w:vAlign w:val="center"/>
            <w:hideMark/>
          </w:tcPr>
          <w:p w14:paraId="23266080"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0.140</w:t>
            </w:r>
          </w:p>
        </w:tc>
        <w:tc>
          <w:tcPr>
            <w:tcW w:w="773" w:type="dxa"/>
            <w:vAlign w:val="center"/>
            <w:hideMark/>
          </w:tcPr>
          <w:p w14:paraId="1250D8C2"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0.215</w:t>
            </w:r>
          </w:p>
        </w:tc>
      </w:tr>
      <w:tr w:rsidR="00164072" w:rsidRPr="00D95D1D" w14:paraId="6BEE9501" w14:textId="77777777" w:rsidTr="00633DAF">
        <w:trPr>
          <w:trHeight w:val="213"/>
          <w:tblCellSpacing w:w="15" w:type="dxa"/>
        </w:trPr>
        <w:tc>
          <w:tcPr>
            <w:tcW w:w="0" w:type="auto"/>
            <w:vAlign w:val="center"/>
            <w:hideMark/>
          </w:tcPr>
          <w:p w14:paraId="65962AEC" w14:textId="77777777" w:rsidR="00164072" w:rsidRPr="00D95D1D" w:rsidRDefault="00164072" w:rsidP="00633DAF">
            <w:pPr>
              <w:spacing w:line="0" w:lineRule="atLeast"/>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Adjusted R</w:t>
            </w:r>
            <w:r w:rsidRPr="00D95D1D">
              <w:rPr>
                <w:rFonts w:ascii="Times New Roman" w:eastAsia="Times New Roman" w:hAnsi="Times New Roman" w:cs="Times New Roman"/>
                <w:sz w:val="18"/>
                <w:szCs w:val="18"/>
                <w:vertAlign w:val="superscript"/>
              </w:rPr>
              <w:t>2</w:t>
            </w:r>
          </w:p>
        </w:tc>
        <w:tc>
          <w:tcPr>
            <w:tcW w:w="0" w:type="auto"/>
            <w:vAlign w:val="center"/>
            <w:hideMark/>
          </w:tcPr>
          <w:p w14:paraId="4CF99320"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0.135</w:t>
            </w:r>
          </w:p>
        </w:tc>
        <w:tc>
          <w:tcPr>
            <w:tcW w:w="773" w:type="dxa"/>
            <w:vAlign w:val="center"/>
            <w:hideMark/>
          </w:tcPr>
          <w:p w14:paraId="1D8E01FA"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0.200</w:t>
            </w:r>
          </w:p>
        </w:tc>
      </w:tr>
      <w:tr w:rsidR="00164072" w:rsidRPr="00D95D1D" w14:paraId="1140B62A" w14:textId="77777777" w:rsidTr="00633DAF">
        <w:trPr>
          <w:trHeight w:val="207"/>
          <w:tblCellSpacing w:w="15" w:type="dxa"/>
        </w:trPr>
        <w:tc>
          <w:tcPr>
            <w:tcW w:w="0" w:type="auto"/>
            <w:vAlign w:val="center"/>
            <w:hideMark/>
          </w:tcPr>
          <w:p w14:paraId="3AD7489D" w14:textId="77777777" w:rsidR="00164072" w:rsidRPr="00D95D1D" w:rsidRDefault="00164072" w:rsidP="00633DAF">
            <w:pPr>
              <w:spacing w:line="0" w:lineRule="atLeast"/>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Residual Std. Error</w:t>
            </w:r>
          </w:p>
        </w:tc>
        <w:tc>
          <w:tcPr>
            <w:tcW w:w="0" w:type="auto"/>
            <w:vAlign w:val="center"/>
            <w:hideMark/>
          </w:tcPr>
          <w:p w14:paraId="7009959C"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0.270 (df = 1368)</w:t>
            </w:r>
          </w:p>
        </w:tc>
        <w:tc>
          <w:tcPr>
            <w:tcW w:w="773" w:type="dxa"/>
            <w:vAlign w:val="center"/>
            <w:hideMark/>
          </w:tcPr>
          <w:p w14:paraId="3ABD7510"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0.254 (df = 317)</w:t>
            </w:r>
          </w:p>
        </w:tc>
      </w:tr>
      <w:tr w:rsidR="00164072" w:rsidRPr="00D95D1D" w14:paraId="3421E040" w14:textId="77777777" w:rsidTr="00633DAF">
        <w:trPr>
          <w:trHeight w:val="213"/>
          <w:tblCellSpacing w:w="15" w:type="dxa"/>
        </w:trPr>
        <w:tc>
          <w:tcPr>
            <w:tcW w:w="0" w:type="auto"/>
            <w:vAlign w:val="center"/>
            <w:hideMark/>
          </w:tcPr>
          <w:p w14:paraId="7A992A71" w14:textId="77777777" w:rsidR="00164072" w:rsidRPr="00D95D1D" w:rsidRDefault="00164072" w:rsidP="00633DAF">
            <w:pPr>
              <w:spacing w:line="0" w:lineRule="atLeast"/>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F Statistic</w:t>
            </w:r>
          </w:p>
        </w:tc>
        <w:tc>
          <w:tcPr>
            <w:tcW w:w="0" w:type="auto"/>
            <w:vAlign w:val="center"/>
            <w:hideMark/>
          </w:tcPr>
          <w:p w14:paraId="60FE324D"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27.881</w:t>
            </w:r>
            <w:r w:rsidRPr="00D95D1D">
              <w:rPr>
                <w:rFonts w:ascii="Times New Roman" w:eastAsia="Times New Roman" w:hAnsi="Times New Roman" w:cs="Times New Roman"/>
                <w:sz w:val="18"/>
                <w:szCs w:val="18"/>
                <w:vertAlign w:val="superscript"/>
              </w:rPr>
              <w:t>***</w:t>
            </w:r>
            <w:r w:rsidRPr="00D95D1D">
              <w:rPr>
                <w:rFonts w:ascii="Times New Roman" w:eastAsia="Times New Roman" w:hAnsi="Times New Roman" w:cs="Times New Roman"/>
                <w:sz w:val="18"/>
                <w:szCs w:val="18"/>
              </w:rPr>
              <w:t xml:space="preserve"> (df = 8; 1368)</w:t>
            </w:r>
          </w:p>
        </w:tc>
        <w:tc>
          <w:tcPr>
            <w:tcW w:w="773" w:type="dxa"/>
            <w:vAlign w:val="center"/>
            <w:hideMark/>
          </w:tcPr>
          <w:p w14:paraId="12DC9A8D" w14:textId="77777777" w:rsidR="00164072" w:rsidRPr="00D95D1D" w:rsidRDefault="00164072" w:rsidP="00633DAF">
            <w:pPr>
              <w:spacing w:line="0" w:lineRule="atLeast"/>
              <w:jc w:val="center"/>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rPr>
              <w:t>14.444</w:t>
            </w:r>
            <w:r w:rsidRPr="00D95D1D">
              <w:rPr>
                <w:rFonts w:ascii="Times New Roman" w:eastAsia="Times New Roman" w:hAnsi="Times New Roman" w:cs="Times New Roman"/>
                <w:sz w:val="18"/>
                <w:szCs w:val="18"/>
                <w:vertAlign w:val="superscript"/>
              </w:rPr>
              <w:t>***</w:t>
            </w:r>
            <w:r w:rsidRPr="00D95D1D">
              <w:rPr>
                <w:rFonts w:ascii="Times New Roman" w:eastAsia="Times New Roman" w:hAnsi="Times New Roman" w:cs="Times New Roman"/>
                <w:sz w:val="18"/>
                <w:szCs w:val="18"/>
              </w:rPr>
              <w:t xml:space="preserve"> (df = 6; 317)</w:t>
            </w:r>
          </w:p>
        </w:tc>
      </w:tr>
      <w:tr w:rsidR="00164072" w:rsidRPr="00D95D1D" w14:paraId="5663C322" w14:textId="77777777" w:rsidTr="00633DAF">
        <w:trPr>
          <w:trHeight w:val="34"/>
          <w:tblCellSpacing w:w="15" w:type="dxa"/>
        </w:trPr>
        <w:tc>
          <w:tcPr>
            <w:tcW w:w="4710" w:type="dxa"/>
            <w:gridSpan w:val="3"/>
            <w:tcBorders>
              <w:bottom w:val="single" w:sz="6" w:space="0" w:color="000000"/>
            </w:tcBorders>
            <w:vAlign w:val="center"/>
            <w:hideMark/>
          </w:tcPr>
          <w:p w14:paraId="12A4C69A" w14:textId="77777777" w:rsidR="00164072" w:rsidRPr="00D95D1D" w:rsidRDefault="00164072" w:rsidP="00633DAF">
            <w:pPr>
              <w:spacing w:line="0" w:lineRule="atLeast"/>
              <w:jc w:val="center"/>
              <w:rPr>
                <w:rFonts w:ascii="Times New Roman" w:eastAsia="Times New Roman" w:hAnsi="Times New Roman" w:cs="Times New Roman"/>
                <w:sz w:val="18"/>
                <w:szCs w:val="18"/>
              </w:rPr>
            </w:pPr>
          </w:p>
        </w:tc>
      </w:tr>
      <w:tr w:rsidR="00164072" w:rsidRPr="00D95D1D" w14:paraId="5F6D7BD0" w14:textId="77777777" w:rsidTr="00633DAF">
        <w:trPr>
          <w:trHeight w:val="213"/>
          <w:tblCellSpacing w:w="15" w:type="dxa"/>
        </w:trPr>
        <w:tc>
          <w:tcPr>
            <w:tcW w:w="0" w:type="auto"/>
            <w:vAlign w:val="center"/>
            <w:hideMark/>
          </w:tcPr>
          <w:p w14:paraId="4C41CA3D" w14:textId="77777777" w:rsidR="00164072" w:rsidRPr="00D95D1D" w:rsidRDefault="00164072" w:rsidP="00633DAF">
            <w:pPr>
              <w:spacing w:line="0" w:lineRule="atLeast"/>
              <w:rPr>
                <w:rFonts w:ascii="Times New Roman" w:eastAsia="Times New Roman" w:hAnsi="Times New Roman" w:cs="Times New Roman"/>
                <w:sz w:val="18"/>
                <w:szCs w:val="18"/>
              </w:rPr>
            </w:pPr>
            <w:r w:rsidRPr="00D95D1D">
              <w:rPr>
                <w:rStyle w:val="Emphasis"/>
                <w:rFonts w:ascii="Times New Roman" w:eastAsia="Times New Roman" w:hAnsi="Times New Roman" w:cs="Times New Roman"/>
                <w:sz w:val="18"/>
                <w:szCs w:val="18"/>
              </w:rPr>
              <w:t>Note:</w:t>
            </w:r>
          </w:p>
        </w:tc>
        <w:tc>
          <w:tcPr>
            <w:tcW w:w="2560" w:type="dxa"/>
            <w:gridSpan w:val="2"/>
            <w:vAlign w:val="center"/>
            <w:hideMark/>
          </w:tcPr>
          <w:p w14:paraId="12F86CAA" w14:textId="77777777" w:rsidR="00164072" w:rsidRPr="00D95D1D" w:rsidRDefault="00164072" w:rsidP="00633DAF">
            <w:pPr>
              <w:spacing w:line="0" w:lineRule="atLeast"/>
              <w:jc w:val="right"/>
              <w:rPr>
                <w:rFonts w:ascii="Times New Roman" w:eastAsia="Times New Roman" w:hAnsi="Times New Roman" w:cs="Times New Roman"/>
                <w:sz w:val="18"/>
                <w:szCs w:val="18"/>
              </w:rPr>
            </w:pPr>
            <w:r w:rsidRPr="00D95D1D">
              <w:rPr>
                <w:rFonts w:ascii="Times New Roman" w:eastAsia="Times New Roman" w:hAnsi="Times New Roman" w:cs="Times New Roman"/>
                <w:sz w:val="18"/>
                <w:szCs w:val="18"/>
                <w:vertAlign w:val="superscript"/>
              </w:rPr>
              <w:t>*</w:t>
            </w:r>
            <w:r w:rsidRPr="00D95D1D">
              <w:rPr>
                <w:rFonts w:ascii="Times New Roman" w:eastAsia="Times New Roman" w:hAnsi="Times New Roman" w:cs="Times New Roman"/>
                <w:sz w:val="18"/>
                <w:szCs w:val="18"/>
              </w:rPr>
              <w:t>p</w:t>
            </w:r>
            <w:r w:rsidRPr="00D95D1D">
              <w:rPr>
                <w:rFonts w:ascii="Times New Roman" w:eastAsia="Times New Roman" w:hAnsi="Times New Roman" w:cs="Times New Roman"/>
                <w:sz w:val="18"/>
                <w:szCs w:val="18"/>
                <w:vertAlign w:val="superscript"/>
              </w:rPr>
              <w:t>**</w:t>
            </w:r>
            <w:r w:rsidRPr="00D95D1D">
              <w:rPr>
                <w:rFonts w:ascii="Times New Roman" w:eastAsia="Times New Roman" w:hAnsi="Times New Roman" w:cs="Times New Roman"/>
                <w:sz w:val="18"/>
                <w:szCs w:val="18"/>
              </w:rPr>
              <w:t>p</w:t>
            </w:r>
            <w:r w:rsidRPr="00D95D1D">
              <w:rPr>
                <w:rFonts w:ascii="Times New Roman" w:eastAsia="Times New Roman" w:hAnsi="Times New Roman" w:cs="Times New Roman"/>
                <w:sz w:val="18"/>
                <w:szCs w:val="18"/>
                <w:vertAlign w:val="superscript"/>
              </w:rPr>
              <w:t>***</w:t>
            </w:r>
            <w:r w:rsidRPr="00D95D1D">
              <w:rPr>
                <w:rFonts w:ascii="Times New Roman" w:eastAsia="Times New Roman" w:hAnsi="Times New Roman" w:cs="Times New Roman"/>
                <w:sz w:val="18"/>
                <w:szCs w:val="18"/>
              </w:rPr>
              <w:t>p&lt;0.01</w:t>
            </w:r>
          </w:p>
        </w:tc>
      </w:tr>
    </w:tbl>
    <w:p w14:paraId="0633D466" w14:textId="77777777" w:rsidR="00164072" w:rsidRPr="00D95D1D" w:rsidRDefault="00164072" w:rsidP="00672D77">
      <w:pPr>
        <w:rPr>
          <w:rFonts w:ascii="Times New Roman" w:hAnsi="Times New Roman" w:cs="Times New Roman"/>
        </w:rPr>
      </w:pPr>
    </w:p>
    <w:tbl>
      <w:tblPr>
        <w:tblpPr w:leftFromText="180" w:rightFromText="180" w:vertAnchor="text" w:horzAnchor="margin" w:tblpXSpec="center" w:tblpY="6922"/>
        <w:tblW w:w="8864" w:type="dxa"/>
        <w:tblCellSpacing w:w="15" w:type="dxa"/>
        <w:tblCellMar>
          <w:top w:w="15" w:type="dxa"/>
          <w:left w:w="15" w:type="dxa"/>
          <w:bottom w:w="15" w:type="dxa"/>
          <w:right w:w="15" w:type="dxa"/>
        </w:tblCellMar>
        <w:tblLook w:val="04A0" w:firstRow="1" w:lastRow="0" w:firstColumn="1" w:lastColumn="0" w:noHBand="0" w:noVBand="1"/>
        <w:tblPrChange w:id="61" w:author="Mr Ownb" w:date="2021-12-12T22:13:00Z">
          <w:tblPr>
            <w:tblpPr w:leftFromText="180" w:rightFromText="180" w:vertAnchor="text" w:horzAnchor="margin" w:tblpXSpec="center" w:tblpY="6922"/>
            <w:tblW w:w="9122" w:type="dxa"/>
            <w:tblCellSpacing w:w="15" w:type="dxa"/>
            <w:tblCellMar>
              <w:top w:w="15" w:type="dxa"/>
              <w:left w:w="15" w:type="dxa"/>
              <w:bottom w:w="15" w:type="dxa"/>
              <w:right w:w="15" w:type="dxa"/>
            </w:tblCellMar>
            <w:tblLook w:val="04A0" w:firstRow="1" w:lastRow="0" w:firstColumn="1" w:lastColumn="0" w:noHBand="0" w:noVBand="1"/>
          </w:tblPr>
        </w:tblPrChange>
      </w:tblPr>
      <w:tblGrid>
        <w:gridCol w:w="612"/>
        <w:gridCol w:w="66"/>
        <w:gridCol w:w="1853"/>
        <w:gridCol w:w="1844"/>
        <w:gridCol w:w="1710"/>
        <w:gridCol w:w="1646"/>
        <w:gridCol w:w="1133"/>
        <w:tblGridChange w:id="62">
          <w:tblGrid>
            <w:gridCol w:w="612"/>
            <w:gridCol w:w="66"/>
            <w:gridCol w:w="1937"/>
            <w:gridCol w:w="1928"/>
            <w:gridCol w:w="1733"/>
            <w:gridCol w:w="1713"/>
            <w:gridCol w:w="1133"/>
          </w:tblGrid>
        </w:tblGridChange>
      </w:tblGrid>
      <w:tr w:rsidR="00164072" w:rsidRPr="00D165DB" w14:paraId="2BB61807" w14:textId="77777777" w:rsidTr="00633DAF">
        <w:trPr>
          <w:trHeight w:val="732"/>
          <w:tblHeader/>
          <w:tblCellSpacing w:w="15" w:type="dxa"/>
          <w:trPrChange w:id="63" w:author="Mr Ownb" w:date="2021-12-12T22:13:00Z">
            <w:trPr>
              <w:trHeight w:val="665"/>
              <w:tblHeader/>
              <w:tblCellSpacing w:w="15" w:type="dxa"/>
            </w:trPr>
          </w:trPrChange>
        </w:trPr>
        <w:tc>
          <w:tcPr>
            <w:tcW w:w="0" w:type="auto"/>
            <w:tcBorders>
              <w:bottom w:val="single" w:sz="4" w:space="0" w:color="auto"/>
            </w:tcBorders>
            <w:vAlign w:val="center"/>
            <w:hideMark/>
            <w:tcPrChange w:id="64" w:author="Mr Ownb" w:date="2021-12-12T22:13:00Z">
              <w:tcPr>
                <w:tcW w:w="0" w:type="auto"/>
                <w:tcBorders>
                  <w:bottom w:val="single" w:sz="4" w:space="0" w:color="auto"/>
                </w:tcBorders>
                <w:vAlign w:val="center"/>
                <w:hideMark/>
              </w:tcPr>
            </w:tcPrChange>
          </w:tcPr>
          <w:p w14:paraId="0D680DDF" w14:textId="77777777" w:rsidR="00164072" w:rsidRPr="00D165DB" w:rsidRDefault="00164072" w:rsidP="00633DAF">
            <w:pPr>
              <w:spacing w:line="240" w:lineRule="auto"/>
              <w:jc w:val="right"/>
              <w:rPr>
                <w:moveTo w:id="65" w:author="Mr Ownb" w:date="2021-12-12T22:11:00Z"/>
                <w:rFonts w:eastAsia="Times New Roman"/>
                <w:sz w:val="24"/>
                <w:szCs w:val="24"/>
              </w:rPr>
            </w:pPr>
            <w:moveToRangeStart w:id="66" w:author="Mr Ownb" w:date="2021-12-12T22:11:00Z" w:name="move90239520"/>
            <w:moveTo w:id="67" w:author="Mr Ownb" w:date="2021-12-12T22:11:00Z">
              <w:r w:rsidRPr="00D165DB">
                <w:rPr>
                  <w:rFonts w:eastAsia="Times New Roman"/>
                </w:rPr>
                <w:lastRenderedPageBreak/>
                <w:t xml:space="preserve">Treat </w:t>
              </w:r>
            </w:moveTo>
          </w:p>
        </w:tc>
        <w:tc>
          <w:tcPr>
            <w:tcW w:w="0" w:type="auto"/>
            <w:tcBorders>
              <w:bottom w:val="single" w:sz="4" w:space="0" w:color="auto"/>
            </w:tcBorders>
            <w:tcPrChange w:id="68" w:author="Mr Ownb" w:date="2021-12-12T22:13:00Z">
              <w:tcPr>
                <w:tcW w:w="0" w:type="auto"/>
                <w:tcBorders>
                  <w:bottom w:val="single" w:sz="4" w:space="0" w:color="auto"/>
                </w:tcBorders>
              </w:tcPr>
            </w:tcPrChange>
          </w:tcPr>
          <w:p w14:paraId="6BE8DC0E" w14:textId="77777777" w:rsidR="00164072" w:rsidRPr="00D165DB" w:rsidRDefault="00164072" w:rsidP="00633DAF">
            <w:pPr>
              <w:spacing w:line="240" w:lineRule="auto"/>
              <w:jc w:val="right"/>
              <w:rPr>
                <w:moveTo w:id="69" w:author="Mr Ownb" w:date="2021-12-12T22:11:00Z"/>
                <w:rFonts w:eastAsia="Times New Roman"/>
              </w:rPr>
            </w:pPr>
          </w:p>
        </w:tc>
        <w:tc>
          <w:tcPr>
            <w:tcW w:w="0" w:type="auto"/>
            <w:tcBorders>
              <w:bottom w:val="single" w:sz="4" w:space="0" w:color="auto"/>
            </w:tcBorders>
            <w:vAlign w:val="center"/>
            <w:hideMark/>
            <w:tcPrChange w:id="70" w:author="Mr Ownb" w:date="2021-12-12T22:13:00Z">
              <w:tcPr>
                <w:tcW w:w="0" w:type="auto"/>
                <w:tcBorders>
                  <w:bottom w:val="single" w:sz="4" w:space="0" w:color="auto"/>
                </w:tcBorders>
                <w:vAlign w:val="center"/>
                <w:hideMark/>
              </w:tcPr>
            </w:tcPrChange>
          </w:tcPr>
          <w:p w14:paraId="5F4F0031" w14:textId="77777777" w:rsidR="00164072" w:rsidRPr="00D165DB" w:rsidRDefault="00164072" w:rsidP="00633DAF">
            <w:pPr>
              <w:spacing w:line="240" w:lineRule="auto"/>
              <w:jc w:val="right"/>
              <w:rPr>
                <w:moveTo w:id="71" w:author="Mr Ownb" w:date="2021-12-12T22:11:00Z"/>
                <w:rFonts w:eastAsia="Times New Roman"/>
              </w:rPr>
            </w:pPr>
            <w:moveTo w:id="72" w:author="Mr Ownb" w:date="2021-12-12T22:11:00Z">
              <w:r w:rsidRPr="00D165DB">
                <w:rPr>
                  <w:rFonts w:eastAsia="Times New Roman"/>
                </w:rPr>
                <w:t>Labor</w:t>
              </w:r>
              <w:r>
                <w:rPr>
                  <w:rFonts w:eastAsia="Times New Roman"/>
                </w:rPr>
                <w:t xml:space="preserve"> </w:t>
              </w:r>
              <w:r w:rsidRPr="00D165DB">
                <w:rPr>
                  <w:rFonts w:eastAsia="Times New Roman"/>
                </w:rPr>
                <w:t>force</w:t>
              </w:r>
              <w:r>
                <w:rPr>
                  <w:rFonts w:eastAsia="Times New Roman"/>
                </w:rPr>
                <w:t xml:space="preserve"> </w:t>
              </w:r>
              <w:r w:rsidRPr="00D165DB">
                <w:rPr>
                  <w:rFonts w:eastAsia="Times New Roman"/>
                </w:rPr>
                <w:t>participation</w:t>
              </w:r>
              <w:r>
                <w:rPr>
                  <w:rFonts w:eastAsia="Times New Roman"/>
                </w:rPr>
                <w:t xml:space="preserve"> </w:t>
              </w:r>
              <w:r w:rsidRPr="00D165DB">
                <w:rPr>
                  <w:rFonts w:eastAsia="Times New Roman"/>
                </w:rPr>
                <w:t xml:space="preserve">rate </w:t>
              </w:r>
            </w:moveTo>
          </w:p>
        </w:tc>
        <w:tc>
          <w:tcPr>
            <w:tcW w:w="0" w:type="auto"/>
            <w:tcBorders>
              <w:bottom w:val="single" w:sz="4" w:space="0" w:color="auto"/>
            </w:tcBorders>
            <w:vAlign w:val="center"/>
            <w:hideMark/>
            <w:tcPrChange w:id="73" w:author="Mr Ownb" w:date="2021-12-12T22:13:00Z">
              <w:tcPr>
                <w:tcW w:w="0" w:type="auto"/>
                <w:tcBorders>
                  <w:bottom w:val="single" w:sz="4" w:space="0" w:color="auto"/>
                </w:tcBorders>
                <w:vAlign w:val="center"/>
                <w:hideMark/>
              </w:tcPr>
            </w:tcPrChange>
          </w:tcPr>
          <w:p w14:paraId="74C7426C" w14:textId="77777777" w:rsidR="00164072" w:rsidRPr="00D165DB" w:rsidRDefault="00164072" w:rsidP="00633DAF">
            <w:pPr>
              <w:spacing w:line="240" w:lineRule="auto"/>
              <w:jc w:val="right"/>
              <w:rPr>
                <w:moveTo w:id="74" w:author="Mr Ownb" w:date="2021-12-12T22:11:00Z"/>
                <w:rFonts w:eastAsia="Times New Roman"/>
              </w:rPr>
            </w:pPr>
            <w:moveTo w:id="75" w:author="Mr Ownb" w:date="2021-12-12T22:11:00Z">
              <w:r w:rsidRPr="00D165DB">
                <w:rPr>
                  <w:rFonts w:eastAsia="Times New Roman"/>
                </w:rPr>
                <w:t>Employment</w:t>
              </w:r>
              <w:r>
                <w:rPr>
                  <w:rFonts w:eastAsia="Times New Roman"/>
                </w:rPr>
                <w:t xml:space="preserve"> </w:t>
              </w:r>
              <w:r w:rsidRPr="00D165DB">
                <w:rPr>
                  <w:rFonts w:eastAsia="Times New Roman"/>
                </w:rPr>
                <w:t>population</w:t>
              </w:r>
              <w:r>
                <w:rPr>
                  <w:rFonts w:eastAsia="Times New Roman"/>
                </w:rPr>
                <w:t xml:space="preserve"> </w:t>
              </w:r>
              <w:r w:rsidRPr="00D165DB">
                <w:rPr>
                  <w:rFonts w:eastAsia="Times New Roman"/>
                </w:rPr>
                <w:t xml:space="preserve">ratio </w:t>
              </w:r>
            </w:moveTo>
          </w:p>
        </w:tc>
        <w:tc>
          <w:tcPr>
            <w:tcW w:w="0" w:type="auto"/>
            <w:tcBorders>
              <w:bottom w:val="single" w:sz="4" w:space="0" w:color="auto"/>
            </w:tcBorders>
            <w:vAlign w:val="center"/>
            <w:hideMark/>
            <w:tcPrChange w:id="76" w:author="Mr Ownb" w:date="2021-12-12T22:13:00Z">
              <w:tcPr>
                <w:tcW w:w="0" w:type="auto"/>
                <w:tcBorders>
                  <w:bottom w:val="single" w:sz="4" w:space="0" w:color="auto"/>
                </w:tcBorders>
                <w:vAlign w:val="center"/>
                <w:hideMark/>
              </w:tcPr>
            </w:tcPrChange>
          </w:tcPr>
          <w:p w14:paraId="1B4C1549" w14:textId="77777777" w:rsidR="00164072" w:rsidRPr="00D165DB" w:rsidRDefault="00164072" w:rsidP="00633DAF">
            <w:pPr>
              <w:spacing w:line="240" w:lineRule="auto"/>
              <w:jc w:val="right"/>
              <w:rPr>
                <w:moveTo w:id="77" w:author="Mr Ownb" w:date="2021-12-12T22:11:00Z"/>
                <w:rFonts w:eastAsia="Times New Roman"/>
              </w:rPr>
            </w:pPr>
            <w:moveTo w:id="78" w:author="Mr Ownb" w:date="2021-12-12T22:11:00Z">
              <w:r w:rsidRPr="00D165DB">
                <w:rPr>
                  <w:rFonts w:eastAsia="Times New Roman"/>
                </w:rPr>
                <w:t>Unemployment</w:t>
              </w:r>
              <w:r>
                <w:rPr>
                  <w:rFonts w:eastAsia="Times New Roman"/>
                </w:rPr>
                <w:t xml:space="preserve"> </w:t>
              </w:r>
              <w:r w:rsidRPr="00D165DB">
                <w:rPr>
                  <w:rFonts w:eastAsia="Times New Roman"/>
                </w:rPr>
                <w:t xml:space="preserve">rate </w:t>
              </w:r>
            </w:moveTo>
          </w:p>
        </w:tc>
        <w:tc>
          <w:tcPr>
            <w:tcW w:w="0" w:type="auto"/>
            <w:tcBorders>
              <w:bottom w:val="single" w:sz="4" w:space="0" w:color="auto"/>
            </w:tcBorders>
            <w:vAlign w:val="center"/>
            <w:hideMark/>
            <w:tcPrChange w:id="79" w:author="Mr Ownb" w:date="2021-12-12T22:13:00Z">
              <w:tcPr>
                <w:tcW w:w="0" w:type="auto"/>
                <w:tcBorders>
                  <w:bottom w:val="single" w:sz="4" w:space="0" w:color="auto"/>
                </w:tcBorders>
                <w:vAlign w:val="center"/>
                <w:hideMark/>
              </w:tcPr>
            </w:tcPrChange>
          </w:tcPr>
          <w:p w14:paraId="50D9424C" w14:textId="77777777" w:rsidR="00164072" w:rsidRPr="00D165DB" w:rsidRDefault="00164072" w:rsidP="00633DAF">
            <w:pPr>
              <w:spacing w:line="240" w:lineRule="auto"/>
              <w:jc w:val="right"/>
              <w:rPr>
                <w:moveTo w:id="80" w:author="Mr Ownb" w:date="2021-12-12T22:11:00Z"/>
                <w:rFonts w:eastAsia="Times New Roman"/>
              </w:rPr>
            </w:pPr>
            <w:moveTo w:id="81" w:author="Mr Ownb" w:date="2021-12-12T22:11:00Z">
              <w:r>
                <w:rPr>
                  <w:rFonts w:eastAsia="Times New Roman"/>
                </w:rPr>
                <w:t xml:space="preserve">Total Bankruptcy Filings </w:t>
              </w:r>
              <w:r w:rsidRPr="00D165DB">
                <w:rPr>
                  <w:rFonts w:eastAsia="Times New Roman"/>
                </w:rPr>
                <w:t xml:space="preserve"> </w:t>
              </w:r>
            </w:moveTo>
          </w:p>
        </w:tc>
        <w:tc>
          <w:tcPr>
            <w:tcW w:w="0" w:type="auto"/>
            <w:tcBorders>
              <w:bottom w:val="single" w:sz="4" w:space="0" w:color="auto"/>
            </w:tcBorders>
            <w:vAlign w:val="center"/>
            <w:hideMark/>
            <w:tcPrChange w:id="82" w:author="Mr Ownb" w:date="2021-12-12T22:13:00Z">
              <w:tcPr>
                <w:tcW w:w="0" w:type="auto"/>
                <w:tcBorders>
                  <w:bottom w:val="single" w:sz="4" w:space="0" w:color="auto"/>
                </w:tcBorders>
                <w:vAlign w:val="center"/>
                <w:hideMark/>
              </w:tcPr>
            </w:tcPrChange>
          </w:tcPr>
          <w:p w14:paraId="39D140F7" w14:textId="77777777" w:rsidR="00164072" w:rsidRPr="00D165DB" w:rsidRDefault="00164072" w:rsidP="00633DAF">
            <w:pPr>
              <w:spacing w:line="240" w:lineRule="auto"/>
              <w:jc w:val="right"/>
              <w:rPr>
                <w:moveTo w:id="83" w:author="Mr Ownb" w:date="2021-12-12T22:11:00Z"/>
                <w:rFonts w:eastAsia="Times New Roman"/>
              </w:rPr>
            </w:pPr>
            <w:moveTo w:id="84" w:author="Mr Ownb" w:date="2021-12-12T22:11:00Z">
              <w:r>
                <w:rPr>
                  <w:rFonts w:eastAsia="Times New Roman"/>
                </w:rPr>
                <w:t>Population</w:t>
              </w:r>
              <w:r w:rsidRPr="00D165DB">
                <w:rPr>
                  <w:rFonts w:eastAsia="Times New Roman"/>
                </w:rPr>
                <w:t xml:space="preserve"> </w:t>
              </w:r>
            </w:moveTo>
          </w:p>
        </w:tc>
      </w:tr>
      <w:tr w:rsidR="00164072" w:rsidRPr="00D165DB" w14:paraId="7F6E2034" w14:textId="77777777" w:rsidTr="00633DAF">
        <w:trPr>
          <w:trHeight w:val="439"/>
          <w:tblCellSpacing w:w="15" w:type="dxa"/>
          <w:trPrChange w:id="85" w:author="Mr Ownb" w:date="2021-12-12T22:13:00Z">
            <w:trPr>
              <w:trHeight w:val="399"/>
              <w:tblCellSpacing w:w="15" w:type="dxa"/>
            </w:trPr>
          </w:trPrChange>
        </w:trPr>
        <w:tc>
          <w:tcPr>
            <w:tcW w:w="0" w:type="auto"/>
            <w:tcBorders>
              <w:top w:val="single" w:sz="4" w:space="0" w:color="auto"/>
            </w:tcBorders>
            <w:vAlign w:val="center"/>
            <w:hideMark/>
            <w:tcPrChange w:id="86" w:author="Mr Ownb" w:date="2021-12-12T22:13:00Z">
              <w:tcPr>
                <w:tcW w:w="0" w:type="auto"/>
                <w:tcBorders>
                  <w:top w:val="single" w:sz="4" w:space="0" w:color="auto"/>
                </w:tcBorders>
                <w:vAlign w:val="center"/>
                <w:hideMark/>
              </w:tcPr>
            </w:tcPrChange>
          </w:tcPr>
          <w:p w14:paraId="03C48549" w14:textId="77777777" w:rsidR="00164072" w:rsidRPr="00D165DB" w:rsidRDefault="00164072" w:rsidP="00633DAF">
            <w:pPr>
              <w:spacing w:line="240" w:lineRule="auto"/>
              <w:jc w:val="right"/>
              <w:rPr>
                <w:moveTo w:id="87" w:author="Mr Ownb" w:date="2021-12-12T22:11:00Z"/>
                <w:rFonts w:eastAsia="Times New Roman"/>
              </w:rPr>
            </w:pPr>
            <w:moveTo w:id="88" w:author="Mr Ownb" w:date="2021-12-12T22:11:00Z">
              <w:r w:rsidRPr="00D165DB">
                <w:rPr>
                  <w:rFonts w:eastAsia="Times New Roman"/>
                </w:rPr>
                <w:t xml:space="preserve">0 </w:t>
              </w:r>
            </w:moveTo>
          </w:p>
        </w:tc>
        <w:tc>
          <w:tcPr>
            <w:tcW w:w="0" w:type="auto"/>
            <w:tcBorders>
              <w:top w:val="single" w:sz="4" w:space="0" w:color="auto"/>
            </w:tcBorders>
            <w:tcPrChange w:id="89" w:author="Mr Ownb" w:date="2021-12-12T22:13:00Z">
              <w:tcPr>
                <w:tcW w:w="0" w:type="auto"/>
                <w:tcBorders>
                  <w:top w:val="single" w:sz="4" w:space="0" w:color="auto"/>
                </w:tcBorders>
              </w:tcPr>
            </w:tcPrChange>
          </w:tcPr>
          <w:p w14:paraId="2539F299" w14:textId="77777777" w:rsidR="00164072" w:rsidRPr="00D165DB" w:rsidRDefault="00164072" w:rsidP="00633DAF">
            <w:pPr>
              <w:spacing w:line="240" w:lineRule="auto"/>
              <w:jc w:val="right"/>
              <w:rPr>
                <w:moveTo w:id="90" w:author="Mr Ownb" w:date="2021-12-12T22:11:00Z"/>
                <w:rFonts w:eastAsia="Times New Roman"/>
              </w:rPr>
            </w:pPr>
          </w:p>
        </w:tc>
        <w:tc>
          <w:tcPr>
            <w:tcW w:w="0" w:type="auto"/>
            <w:tcBorders>
              <w:top w:val="single" w:sz="4" w:space="0" w:color="auto"/>
            </w:tcBorders>
            <w:vAlign w:val="center"/>
            <w:hideMark/>
            <w:tcPrChange w:id="91" w:author="Mr Ownb" w:date="2021-12-12T22:13:00Z">
              <w:tcPr>
                <w:tcW w:w="0" w:type="auto"/>
                <w:tcBorders>
                  <w:top w:val="single" w:sz="4" w:space="0" w:color="auto"/>
                </w:tcBorders>
                <w:vAlign w:val="center"/>
                <w:hideMark/>
              </w:tcPr>
            </w:tcPrChange>
          </w:tcPr>
          <w:p w14:paraId="3B1CB073" w14:textId="77777777" w:rsidR="00164072" w:rsidRPr="00D165DB" w:rsidRDefault="00164072" w:rsidP="00633DAF">
            <w:pPr>
              <w:spacing w:line="240" w:lineRule="auto"/>
              <w:jc w:val="right"/>
              <w:rPr>
                <w:moveTo w:id="92" w:author="Mr Ownb" w:date="2021-12-12T22:11:00Z"/>
                <w:rFonts w:eastAsia="Times New Roman"/>
              </w:rPr>
            </w:pPr>
            <w:moveTo w:id="93" w:author="Mr Ownb" w:date="2021-12-12T22:11:00Z">
              <w:r w:rsidRPr="00D165DB">
                <w:rPr>
                  <w:rFonts w:eastAsia="Times New Roman"/>
                </w:rPr>
                <w:t xml:space="preserve">69.57562 </w:t>
              </w:r>
            </w:moveTo>
          </w:p>
        </w:tc>
        <w:tc>
          <w:tcPr>
            <w:tcW w:w="0" w:type="auto"/>
            <w:tcBorders>
              <w:top w:val="single" w:sz="4" w:space="0" w:color="auto"/>
            </w:tcBorders>
            <w:vAlign w:val="center"/>
            <w:hideMark/>
            <w:tcPrChange w:id="94" w:author="Mr Ownb" w:date="2021-12-12T22:13:00Z">
              <w:tcPr>
                <w:tcW w:w="0" w:type="auto"/>
                <w:tcBorders>
                  <w:top w:val="single" w:sz="4" w:space="0" w:color="auto"/>
                </w:tcBorders>
                <w:vAlign w:val="center"/>
                <w:hideMark/>
              </w:tcPr>
            </w:tcPrChange>
          </w:tcPr>
          <w:p w14:paraId="56A9EF96" w14:textId="77777777" w:rsidR="00164072" w:rsidRPr="00D165DB" w:rsidRDefault="00164072" w:rsidP="00633DAF">
            <w:pPr>
              <w:spacing w:line="240" w:lineRule="auto"/>
              <w:jc w:val="right"/>
              <w:rPr>
                <w:moveTo w:id="95" w:author="Mr Ownb" w:date="2021-12-12T22:11:00Z"/>
                <w:rFonts w:eastAsia="Times New Roman"/>
              </w:rPr>
            </w:pPr>
            <w:moveTo w:id="96" w:author="Mr Ownb" w:date="2021-12-12T22:11:00Z">
              <w:r w:rsidRPr="00D165DB">
                <w:rPr>
                  <w:rFonts w:eastAsia="Times New Roman"/>
                </w:rPr>
                <w:t xml:space="preserve">65.99769 </w:t>
              </w:r>
            </w:moveTo>
          </w:p>
        </w:tc>
        <w:tc>
          <w:tcPr>
            <w:tcW w:w="0" w:type="auto"/>
            <w:tcBorders>
              <w:top w:val="single" w:sz="4" w:space="0" w:color="auto"/>
            </w:tcBorders>
            <w:vAlign w:val="center"/>
            <w:hideMark/>
            <w:tcPrChange w:id="97" w:author="Mr Ownb" w:date="2021-12-12T22:13:00Z">
              <w:tcPr>
                <w:tcW w:w="0" w:type="auto"/>
                <w:tcBorders>
                  <w:top w:val="single" w:sz="4" w:space="0" w:color="auto"/>
                </w:tcBorders>
                <w:vAlign w:val="center"/>
                <w:hideMark/>
              </w:tcPr>
            </w:tcPrChange>
          </w:tcPr>
          <w:p w14:paraId="50593617" w14:textId="77777777" w:rsidR="00164072" w:rsidRPr="00D165DB" w:rsidRDefault="00164072" w:rsidP="00633DAF">
            <w:pPr>
              <w:spacing w:line="240" w:lineRule="auto"/>
              <w:jc w:val="right"/>
              <w:rPr>
                <w:moveTo w:id="98" w:author="Mr Ownb" w:date="2021-12-12T22:11:00Z"/>
                <w:rFonts w:eastAsia="Times New Roman"/>
              </w:rPr>
            </w:pPr>
            <w:moveTo w:id="99" w:author="Mr Ownb" w:date="2021-12-12T22:11:00Z">
              <w:r w:rsidRPr="00D165DB">
                <w:rPr>
                  <w:rFonts w:eastAsia="Times New Roman"/>
                </w:rPr>
                <w:t xml:space="preserve">5.159722 </w:t>
              </w:r>
            </w:moveTo>
          </w:p>
        </w:tc>
        <w:tc>
          <w:tcPr>
            <w:tcW w:w="0" w:type="auto"/>
            <w:tcBorders>
              <w:top w:val="single" w:sz="4" w:space="0" w:color="auto"/>
            </w:tcBorders>
            <w:vAlign w:val="center"/>
            <w:hideMark/>
            <w:tcPrChange w:id="100" w:author="Mr Ownb" w:date="2021-12-12T22:13:00Z">
              <w:tcPr>
                <w:tcW w:w="0" w:type="auto"/>
                <w:tcBorders>
                  <w:top w:val="single" w:sz="4" w:space="0" w:color="auto"/>
                </w:tcBorders>
                <w:vAlign w:val="center"/>
                <w:hideMark/>
              </w:tcPr>
            </w:tcPrChange>
          </w:tcPr>
          <w:p w14:paraId="097D0014" w14:textId="77777777" w:rsidR="00164072" w:rsidRPr="00D165DB" w:rsidRDefault="00164072" w:rsidP="00633DAF">
            <w:pPr>
              <w:spacing w:line="240" w:lineRule="auto"/>
              <w:jc w:val="right"/>
              <w:rPr>
                <w:moveTo w:id="101" w:author="Mr Ownb" w:date="2021-12-12T22:11:00Z"/>
                <w:rFonts w:eastAsia="Times New Roman"/>
              </w:rPr>
            </w:pPr>
            <w:moveTo w:id="102" w:author="Mr Ownb" w:date="2021-12-12T22:11:00Z">
              <w:r w:rsidRPr="00D165DB">
                <w:rPr>
                  <w:rFonts w:eastAsia="Times New Roman"/>
                </w:rPr>
                <w:t xml:space="preserve">8672.179 </w:t>
              </w:r>
            </w:moveTo>
          </w:p>
        </w:tc>
        <w:tc>
          <w:tcPr>
            <w:tcW w:w="0" w:type="auto"/>
            <w:tcBorders>
              <w:top w:val="single" w:sz="4" w:space="0" w:color="auto"/>
            </w:tcBorders>
            <w:vAlign w:val="center"/>
            <w:hideMark/>
            <w:tcPrChange w:id="103" w:author="Mr Ownb" w:date="2021-12-12T22:13:00Z">
              <w:tcPr>
                <w:tcW w:w="0" w:type="auto"/>
                <w:tcBorders>
                  <w:top w:val="single" w:sz="4" w:space="0" w:color="auto"/>
                </w:tcBorders>
                <w:vAlign w:val="center"/>
                <w:hideMark/>
              </w:tcPr>
            </w:tcPrChange>
          </w:tcPr>
          <w:p w14:paraId="1B78AC13" w14:textId="77777777" w:rsidR="00164072" w:rsidRPr="00D165DB" w:rsidRDefault="00164072" w:rsidP="00633DAF">
            <w:pPr>
              <w:spacing w:line="240" w:lineRule="auto"/>
              <w:jc w:val="right"/>
              <w:rPr>
                <w:moveTo w:id="104" w:author="Mr Ownb" w:date="2021-12-12T22:11:00Z"/>
                <w:rFonts w:eastAsia="Times New Roman"/>
              </w:rPr>
            </w:pPr>
            <w:moveTo w:id="105" w:author="Mr Ownb" w:date="2021-12-12T22:11:00Z">
              <w:r w:rsidRPr="00D165DB">
                <w:rPr>
                  <w:rFonts w:eastAsia="Times New Roman"/>
                </w:rPr>
                <w:t xml:space="preserve">2315714 </w:t>
              </w:r>
            </w:moveTo>
          </w:p>
        </w:tc>
      </w:tr>
      <w:tr w:rsidR="00164072" w:rsidRPr="00D165DB" w14:paraId="556E5523" w14:textId="77777777" w:rsidTr="00633DAF">
        <w:trPr>
          <w:trHeight w:val="451"/>
          <w:tblCellSpacing w:w="15" w:type="dxa"/>
          <w:trPrChange w:id="106" w:author="Mr Ownb" w:date="2021-12-12T22:13:00Z">
            <w:trPr>
              <w:trHeight w:val="410"/>
              <w:tblCellSpacing w:w="15" w:type="dxa"/>
            </w:trPr>
          </w:trPrChange>
        </w:trPr>
        <w:tc>
          <w:tcPr>
            <w:tcW w:w="0" w:type="auto"/>
            <w:tcBorders>
              <w:bottom w:val="single" w:sz="4" w:space="0" w:color="auto"/>
            </w:tcBorders>
            <w:vAlign w:val="center"/>
            <w:hideMark/>
            <w:tcPrChange w:id="107" w:author="Mr Ownb" w:date="2021-12-12T22:13:00Z">
              <w:tcPr>
                <w:tcW w:w="0" w:type="auto"/>
                <w:tcBorders>
                  <w:bottom w:val="single" w:sz="4" w:space="0" w:color="auto"/>
                </w:tcBorders>
                <w:vAlign w:val="center"/>
                <w:hideMark/>
              </w:tcPr>
            </w:tcPrChange>
          </w:tcPr>
          <w:p w14:paraId="3ED659C9" w14:textId="77777777" w:rsidR="00164072" w:rsidRPr="00D165DB" w:rsidRDefault="00164072" w:rsidP="00633DAF">
            <w:pPr>
              <w:spacing w:line="240" w:lineRule="auto"/>
              <w:jc w:val="right"/>
              <w:rPr>
                <w:moveTo w:id="108" w:author="Mr Ownb" w:date="2021-12-12T22:11:00Z"/>
                <w:rFonts w:eastAsia="Times New Roman"/>
              </w:rPr>
            </w:pPr>
            <w:moveTo w:id="109" w:author="Mr Ownb" w:date="2021-12-12T22:11:00Z">
              <w:r w:rsidRPr="00D165DB">
                <w:rPr>
                  <w:rFonts w:eastAsia="Times New Roman"/>
                </w:rPr>
                <w:t xml:space="preserve">1 </w:t>
              </w:r>
            </w:moveTo>
          </w:p>
        </w:tc>
        <w:tc>
          <w:tcPr>
            <w:tcW w:w="0" w:type="auto"/>
            <w:tcBorders>
              <w:bottom w:val="single" w:sz="4" w:space="0" w:color="auto"/>
            </w:tcBorders>
            <w:tcPrChange w:id="110" w:author="Mr Ownb" w:date="2021-12-12T22:13:00Z">
              <w:tcPr>
                <w:tcW w:w="0" w:type="auto"/>
                <w:tcBorders>
                  <w:bottom w:val="single" w:sz="4" w:space="0" w:color="auto"/>
                </w:tcBorders>
              </w:tcPr>
            </w:tcPrChange>
          </w:tcPr>
          <w:p w14:paraId="403F4744" w14:textId="77777777" w:rsidR="00164072" w:rsidRPr="00D165DB" w:rsidRDefault="00164072" w:rsidP="00633DAF">
            <w:pPr>
              <w:spacing w:line="240" w:lineRule="auto"/>
              <w:jc w:val="right"/>
              <w:rPr>
                <w:moveTo w:id="111" w:author="Mr Ownb" w:date="2021-12-12T22:11:00Z"/>
                <w:rFonts w:eastAsia="Times New Roman"/>
              </w:rPr>
            </w:pPr>
          </w:p>
        </w:tc>
        <w:tc>
          <w:tcPr>
            <w:tcW w:w="0" w:type="auto"/>
            <w:tcBorders>
              <w:bottom w:val="single" w:sz="4" w:space="0" w:color="auto"/>
            </w:tcBorders>
            <w:vAlign w:val="center"/>
            <w:hideMark/>
            <w:tcPrChange w:id="112" w:author="Mr Ownb" w:date="2021-12-12T22:13:00Z">
              <w:tcPr>
                <w:tcW w:w="0" w:type="auto"/>
                <w:tcBorders>
                  <w:bottom w:val="single" w:sz="4" w:space="0" w:color="auto"/>
                </w:tcBorders>
                <w:vAlign w:val="center"/>
                <w:hideMark/>
              </w:tcPr>
            </w:tcPrChange>
          </w:tcPr>
          <w:p w14:paraId="569DCDF9" w14:textId="77777777" w:rsidR="00164072" w:rsidRPr="00D165DB" w:rsidRDefault="00164072" w:rsidP="00633DAF">
            <w:pPr>
              <w:spacing w:line="240" w:lineRule="auto"/>
              <w:jc w:val="right"/>
              <w:rPr>
                <w:moveTo w:id="113" w:author="Mr Ownb" w:date="2021-12-12T22:11:00Z"/>
                <w:rFonts w:eastAsia="Times New Roman"/>
              </w:rPr>
            </w:pPr>
            <w:moveTo w:id="114" w:author="Mr Ownb" w:date="2021-12-12T22:11:00Z">
              <w:r w:rsidRPr="00D165DB">
                <w:rPr>
                  <w:rFonts w:eastAsia="Times New Roman"/>
                </w:rPr>
                <w:t xml:space="preserve">69.65679 </w:t>
              </w:r>
            </w:moveTo>
          </w:p>
        </w:tc>
        <w:tc>
          <w:tcPr>
            <w:tcW w:w="0" w:type="auto"/>
            <w:tcBorders>
              <w:bottom w:val="single" w:sz="4" w:space="0" w:color="auto"/>
            </w:tcBorders>
            <w:vAlign w:val="center"/>
            <w:hideMark/>
            <w:tcPrChange w:id="115" w:author="Mr Ownb" w:date="2021-12-12T22:13:00Z">
              <w:tcPr>
                <w:tcW w:w="0" w:type="auto"/>
                <w:tcBorders>
                  <w:bottom w:val="single" w:sz="4" w:space="0" w:color="auto"/>
                </w:tcBorders>
                <w:vAlign w:val="center"/>
                <w:hideMark/>
              </w:tcPr>
            </w:tcPrChange>
          </w:tcPr>
          <w:p w14:paraId="7EF3B43A" w14:textId="77777777" w:rsidR="00164072" w:rsidRPr="00D165DB" w:rsidRDefault="00164072" w:rsidP="00633DAF">
            <w:pPr>
              <w:spacing w:line="240" w:lineRule="auto"/>
              <w:jc w:val="right"/>
              <w:rPr>
                <w:moveTo w:id="116" w:author="Mr Ownb" w:date="2021-12-12T22:11:00Z"/>
                <w:rFonts w:eastAsia="Times New Roman"/>
              </w:rPr>
            </w:pPr>
            <w:moveTo w:id="117" w:author="Mr Ownb" w:date="2021-12-12T22:11:00Z">
              <w:r w:rsidRPr="00D165DB">
                <w:rPr>
                  <w:rFonts w:eastAsia="Times New Roman"/>
                </w:rPr>
                <w:t xml:space="preserve">66.20489 </w:t>
              </w:r>
            </w:moveTo>
          </w:p>
        </w:tc>
        <w:tc>
          <w:tcPr>
            <w:tcW w:w="0" w:type="auto"/>
            <w:tcBorders>
              <w:bottom w:val="single" w:sz="4" w:space="0" w:color="auto"/>
            </w:tcBorders>
            <w:vAlign w:val="center"/>
            <w:hideMark/>
            <w:tcPrChange w:id="118" w:author="Mr Ownb" w:date="2021-12-12T22:13:00Z">
              <w:tcPr>
                <w:tcW w:w="0" w:type="auto"/>
                <w:tcBorders>
                  <w:bottom w:val="single" w:sz="4" w:space="0" w:color="auto"/>
                </w:tcBorders>
                <w:vAlign w:val="center"/>
                <w:hideMark/>
              </w:tcPr>
            </w:tcPrChange>
          </w:tcPr>
          <w:p w14:paraId="66560F0D" w14:textId="77777777" w:rsidR="00164072" w:rsidRPr="00D165DB" w:rsidRDefault="00164072" w:rsidP="00633DAF">
            <w:pPr>
              <w:spacing w:line="240" w:lineRule="auto"/>
              <w:jc w:val="right"/>
              <w:rPr>
                <w:moveTo w:id="119" w:author="Mr Ownb" w:date="2021-12-12T22:11:00Z"/>
                <w:rFonts w:eastAsia="Times New Roman"/>
              </w:rPr>
            </w:pPr>
            <w:moveTo w:id="120" w:author="Mr Ownb" w:date="2021-12-12T22:11:00Z">
              <w:r w:rsidRPr="00D165DB">
                <w:rPr>
                  <w:rFonts w:eastAsia="Times New Roman"/>
                </w:rPr>
                <w:t xml:space="preserve">4.987346 </w:t>
              </w:r>
            </w:moveTo>
          </w:p>
        </w:tc>
        <w:tc>
          <w:tcPr>
            <w:tcW w:w="0" w:type="auto"/>
            <w:tcBorders>
              <w:bottom w:val="single" w:sz="4" w:space="0" w:color="auto"/>
            </w:tcBorders>
            <w:vAlign w:val="center"/>
            <w:hideMark/>
            <w:tcPrChange w:id="121" w:author="Mr Ownb" w:date="2021-12-12T22:13:00Z">
              <w:tcPr>
                <w:tcW w:w="0" w:type="auto"/>
                <w:tcBorders>
                  <w:bottom w:val="single" w:sz="4" w:space="0" w:color="auto"/>
                </w:tcBorders>
                <w:vAlign w:val="center"/>
                <w:hideMark/>
              </w:tcPr>
            </w:tcPrChange>
          </w:tcPr>
          <w:p w14:paraId="0E8C5AD7" w14:textId="77777777" w:rsidR="00164072" w:rsidRPr="00D165DB" w:rsidRDefault="00164072" w:rsidP="00633DAF">
            <w:pPr>
              <w:spacing w:line="240" w:lineRule="auto"/>
              <w:jc w:val="right"/>
              <w:rPr>
                <w:moveTo w:id="122" w:author="Mr Ownb" w:date="2021-12-12T22:11:00Z"/>
                <w:rFonts w:eastAsia="Times New Roman"/>
              </w:rPr>
            </w:pPr>
            <w:moveTo w:id="123" w:author="Mr Ownb" w:date="2021-12-12T22:11:00Z">
              <w:r w:rsidRPr="00D165DB">
                <w:rPr>
                  <w:rFonts w:eastAsia="Times New Roman"/>
                </w:rPr>
                <w:t xml:space="preserve">8762.759 </w:t>
              </w:r>
            </w:moveTo>
          </w:p>
        </w:tc>
        <w:tc>
          <w:tcPr>
            <w:tcW w:w="0" w:type="auto"/>
            <w:tcBorders>
              <w:bottom w:val="single" w:sz="4" w:space="0" w:color="auto"/>
            </w:tcBorders>
            <w:vAlign w:val="center"/>
            <w:hideMark/>
            <w:tcPrChange w:id="124" w:author="Mr Ownb" w:date="2021-12-12T22:13:00Z">
              <w:tcPr>
                <w:tcW w:w="0" w:type="auto"/>
                <w:tcBorders>
                  <w:bottom w:val="single" w:sz="4" w:space="0" w:color="auto"/>
                </w:tcBorders>
                <w:vAlign w:val="center"/>
                <w:hideMark/>
              </w:tcPr>
            </w:tcPrChange>
          </w:tcPr>
          <w:p w14:paraId="398599E9" w14:textId="77777777" w:rsidR="00164072" w:rsidRPr="00D165DB" w:rsidRDefault="00164072" w:rsidP="00633DAF">
            <w:pPr>
              <w:spacing w:line="240" w:lineRule="auto"/>
              <w:jc w:val="right"/>
              <w:rPr>
                <w:moveTo w:id="125" w:author="Mr Ownb" w:date="2021-12-12T22:11:00Z"/>
                <w:rFonts w:eastAsia="Times New Roman"/>
              </w:rPr>
            </w:pPr>
            <w:moveTo w:id="126" w:author="Mr Ownb" w:date="2021-12-12T22:11:00Z">
              <w:r w:rsidRPr="00D165DB">
                <w:rPr>
                  <w:rFonts w:eastAsia="Times New Roman"/>
                </w:rPr>
                <w:t xml:space="preserve">2452204 </w:t>
              </w:r>
            </w:moveTo>
          </w:p>
        </w:tc>
      </w:tr>
    </w:tbl>
    <w:moveToRangeEnd w:id="66"/>
    <w:p w14:paraId="04C50339" w14:textId="6AE43038" w:rsidR="00164072" w:rsidRDefault="00164072" w:rsidP="00672D77">
      <w:pPr>
        <w:spacing w:line="480" w:lineRule="auto"/>
        <w:rPr>
          <w:ins w:id="127" w:author="Mr Ownb" w:date="2021-12-12T22:11:00Z"/>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&lt;EndNote&gt;&lt;Cite&gt;&lt;Author&gt;Lang&lt;/Author&gt;&lt;Year&gt;2013&lt;/Year&gt;&lt;RecNum&gt;10&lt;/RecNum&gt;&lt;DisplayText&gt;(Lang, 2013)&lt;/DisplayText&gt;&lt;record&gt;&lt;rec-number&gt;10&lt;/rec-number&gt;&lt;foreign-keys&gt;&lt;key app="EN" db-id="5va2ts50bp0p2xezrvipta500zrtdferzdsv" timestamp="1639361192"&gt;10&lt;/key&gt;&lt;/foreign-keys&gt;&lt;ref-type name="Journal Article"&gt;17&lt;/ref-type&gt;&lt;contributors&gt;&lt;authors&gt;&lt;author&gt;Lang, Matthew&lt;/author&gt;&lt;/authors&gt;&lt;/contributors&gt;&lt;titles&gt;&lt;title&gt;THE IMPACT OF MENTAL HEALTH INSURANCE LAWS ON STATE SUICIDE RATES&lt;/title&gt;&lt;secondary-title&gt;Health Economics&lt;/secondary-title&gt;&lt;/titles&gt;&lt;periodical&gt;&lt;full-title&gt;Health economics&lt;/full-title&gt;&lt;/periodical&gt;&lt;pages&gt;73-88&lt;/pages&gt;&lt;volume&gt;22&lt;/volume&gt;&lt;number&gt;1&lt;/number&gt;&lt;dates&gt;&lt;year&gt;2013&lt;/year&gt;&lt;/dates&gt;&lt;isbn&gt;1057-9230&lt;/isbn&gt;&lt;urls&gt;&lt;related-urls&gt;&lt;url&gt;https://onlinelibrary.wiley.com/doi/abs/10.1002/hec.1816&lt;/url&gt;&lt;/related-urls&gt;&lt;/urls&gt;&lt;electronic-resource-num&gt;https://doi.org/10.1002/hec.1816&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(Lang, 2013)</w:t>
      </w:r>
      <w:r>
        <w:rPr>
          <w:rFonts w:ascii="Times New Roman" w:hAnsi="Times New Roman" w:cs="Times New Roman"/>
          <w:sz w:val="24"/>
          <w:szCs w:val="24"/>
        </w:rPr>
        <w:fldChar w:fldCharType="end"/>
      </w:r>
      <w:r>
        <w:rPr>
          <w:rFonts w:ascii="Times New Roman" w:hAnsi="Times New Roman" w:cs="Times New Roman"/>
          <w:sz w:val="24"/>
          <w:szCs w:val="24"/>
        </w:rPr>
        <w:t xml:space="preserve"> managed to arrive at consistent estimates of the mental health parity policy arriving at the conclusion that somewhere in between 4-7% of the crude rate of suicides are reduced when states implement the policy using tabular difference in difference and two-way fixed effects. In my analysis, we see both the difference in difference regression and the matching to be </w:t>
      </w:r>
      <w:ins w:id="128" w:author="Mr Ownb" w:date="2021-12-12T21:45:00Z">
        <w:r>
          <w:rPr>
            <w:rFonts w:ascii="Times New Roman" w:hAnsi="Times New Roman" w:cs="Times New Roman"/>
            <w:sz w:val="24"/>
            <w:szCs w:val="24"/>
          </w:rPr>
          <w:t xml:space="preserve">insufficient methods of </w:t>
        </w:r>
      </w:ins>
      <w:ins w:id="129" w:author="Mr Ownb" w:date="2021-12-12T21:46:00Z">
        <w:r>
          <w:rPr>
            <w:rFonts w:ascii="Times New Roman" w:hAnsi="Times New Roman" w:cs="Times New Roman"/>
            <w:sz w:val="24"/>
            <w:szCs w:val="24"/>
          </w:rPr>
          <w:t xml:space="preserve">arriving at a treatment effect. Several studies have been </w:t>
        </w:r>
      </w:ins>
      <w:ins w:id="130" w:author="Mr Ownb" w:date="2021-12-12T21:47:00Z">
        <w:r>
          <w:rPr>
            <w:rFonts w:ascii="Times New Roman" w:hAnsi="Times New Roman" w:cs="Times New Roman"/>
            <w:sz w:val="24"/>
            <w:szCs w:val="24"/>
          </w:rPr>
          <w:t xml:space="preserve">consistent on that 4-7% treatment effect however, </w:t>
        </w:r>
      </w:ins>
      <w:ins w:id="131" w:author="Mr Ownb" w:date="2021-12-12T21:50:00Z">
        <w:r>
          <w:rPr>
            <w:rFonts w:ascii="Times New Roman" w:hAnsi="Times New Roman" w:cs="Times New Roman"/>
            <w:sz w:val="24"/>
            <w:szCs w:val="24"/>
          </w:rPr>
          <w:t>for</w:t>
        </w:r>
      </w:ins>
      <w:ins w:id="132" w:author="Mr Ownb" w:date="2021-12-12T21:47:00Z">
        <w:r>
          <w:rPr>
            <w:rFonts w:ascii="Times New Roman" w:hAnsi="Times New Roman" w:cs="Times New Roman"/>
            <w:sz w:val="24"/>
            <w:szCs w:val="24"/>
          </w:rPr>
          <w:t xml:space="preserve"> my seminal paper, </w:t>
        </w:r>
      </w:ins>
      <w:ins w:id="133" w:author="Mr Ownb" w:date="2021-12-12T21:48:00Z">
        <w:r>
          <w:rPr>
            <w:rFonts w:ascii="Times New Roman" w:hAnsi="Times New Roman" w:cs="Times New Roman"/>
            <w:sz w:val="24"/>
            <w:szCs w:val="24"/>
          </w:rPr>
          <w:t xml:space="preserve">it’s difficult to arrive at a more precise method using difference in difference since the staggered policy implementation from </w:t>
        </w:r>
      </w:ins>
      <w:ins w:id="134" w:author="Mr Ownb" w:date="2021-12-12T21:49:00Z">
        <w:r>
          <w:rPr>
            <w:rFonts w:ascii="Times New Roman" w:hAnsi="Times New Roman" w:cs="Times New Roman"/>
            <w:sz w:val="24"/>
            <w:szCs w:val="24"/>
          </w:rPr>
          <w:t xml:space="preserve">the different states. From </w:t>
        </w:r>
      </w:ins>
      <w:ins w:id="135" w:author="Mr Ownb" w:date="2021-12-12T21:50:00Z">
        <w:r>
          <w:rPr>
            <w:rFonts w:ascii="Times New Roman" w:hAnsi="Times New Roman" w:cs="Times New Roman"/>
            <w:sz w:val="24"/>
            <w:szCs w:val="24"/>
          </w:rPr>
          <w:t>my</w:t>
        </w:r>
      </w:ins>
      <w:ins w:id="136" w:author="Mr Ownb" w:date="2021-12-12T21:49:00Z">
        <w:r>
          <w:rPr>
            <w:rFonts w:ascii="Times New Roman" w:hAnsi="Times New Roman" w:cs="Times New Roman"/>
            <w:sz w:val="24"/>
            <w:szCs w:val="24"/>
          </w:rPr>
          <w:t xml:space="preserve"> two models</w:t>
        </w:r>
      </w:ins>
      <w:ins w:id="137" w:author="Mr Ownb" w:date="2021-12-12T22:31:00Z">
        <w:r>
          <w:rPr>
            <w:rFonts w:ascii="Times New Roman" w:hAnsi="Times New Roman" w:cs="Times New Roman"/>
            <w:sz w:val="24"/>
            <w:szCs w:val="24"/>
          </w:rPr>
          <w:t>,</w:t>
        </w:r>
      </w:ins>
      <w:ins w:id="138" w:author="Mr Ownb" w:date="2021-12-12T21:50:00Z">
        <w:r>
          <w:rPr>
            <w:rFonts w:ascii="Times New Roman" w:hAnsi="Times New Roman" w:cs="Times New Roman"/>
            <w:sz w:val="24"/>
            <w:szCs w:val="24"/>
          </w:rPr>
          <w:t xml:space="preserve"> insignificant treatment effects using the difference in difference, and the matching method implies there </w:t>
        </w:r>
      </w:ins>
      <w:ins w:id="139" w:author="Mr Ownb" w:date="2021-12-12T21:51:00Z">
        <w:r>
          <w:rPr>
            <w:rFonts w:ascii="Times New Roman" w:hAnsi="Times New Roman" w:cs="Times New Roman"/>
            <w:sz w:val="24"/>
            <w:szCs w:val="24"/>
          </w:rPr>
          <w:t>is 18% reduction in suicides</w:t>
        </w:r>
      </w:ins>
      <w:r w:rsidR="00840425">
        <w:rPr>
          <w:rFonts w:ascii="Times New Roman" w:hAnsi="Times New Roman" w:cs="Times New Roman"/>
          <w:sz w:val="24"/>
          <w:szCs w:val="24"/>
        </w:rPr>
        <w:t xml:space="preserve">. Despite the matching shown in figure </w:t>
      </w:r>
      <w:proofErr w:type="gramStart"/>
      <w:r w:rsidR="00840425">
        <w:rPr>
          <w:rFonts w:ascii="Times New Roman" w:hAnsi="Times New Roman" w:cs="Times New Roman"/>
          <w:sz w:val="24"/>
          <w:szCs w:val="24"/>
        </w:rPr>
        <w:t xml:space="preserve">5, </w:t>
      </w:r>
      <w:ins w:id="140" w:author="Mr Ownb" w:date="2021-12-12T21:52:00Z">
        <w:r>
          <w:rPr>
            <w:rFonts w:ascii="Times New Roman" w:hAnsi="Times New Roman" w:cs="Times New Roman"/>
            <w:sz w:val="24"/>
            <w:szCs w:val="24"/>
          </w:rPr>
          <w:t xml:space="preserve"> </w:t>
        </w:r>
      </w:ins>
      <w:ins w:id="141" w:author="Mr Ownb" w:date="2021-12-12T21:53:00Z">
        <w:r>
          <w:rPr>
            <w:rFonts w:ascii="Times New Roman" w:hAnsi="Times New Roman" w:cs="Times New Roman"/>
            <w:sz w:val="24"/>
            <w:szCs w:val="24"/>
          </w:rPr>
          <w:t>I</w:t>
        </w:r>
        <w:proofErr w:type="gramEnd"/>
        <w:r>
          <w:rPr>
            <w:rFonts w:ascii="Times New Roman" w:hAnsi="Times New Roman" w:cs="Times New Roman"/>
            <w:sz w:val="24"/>
            <w:szCs w:val="24"/>
          </w:rPr>
          <w:t xml:space="preserve"> am extremely skeptical of this estimating considering the difference in difference model reports the same effect on the treatment beta as well, meaning</w:t>
        </w:r>
      </w:ins>
      <w:ins w:id="142" w:author="Mr Ownb" w:date="2021-12-12T21:55:00Z">
        <w:r>
          <w:rPr>
            <w:rFonts w:ascii="Times New Roman" w:hAnsi="Times New Roman" w:cs="Times New Roman"/>
            <w:sz w:val="24"/>
            <w:szCs w:val="24"/>
          </w:rPr>
          <w:t xml:space="preserve"> while</w:t>
        </w:r>
      </w:ins>
      <w:ins w:id="143" w:author="Mr Ownb" w:date="2021-12-12T21:53:00Z">
        <w:r>
          <w:rPr>
            <w:rFonts w:ascii="Times New Roman" w:hAnsi="Times New Roman" w:cs="Times New Roman"/>
            <w:sz w:val="24"/>
            <w:szCs w:val="24"/>
          </w:rPr>
          <w:t xml:space="preserve"> the regression may have </w:t>
        </w:r>
      </w:ins>
      <w:ins w:id="144" w:author="Mr Ownb" w:date="2021-12-12T21:54:00Z">
        <w:r>
          <w:rPr>
            <w:rFonts w:ascii="Times New Roman" w:hAnsi="Times New Roman" w:cs="Times New Roman"/>
            <w:sz w:val="24"/>
            <w:szCs w:val="24"/>
          </w:rPr>
          <w:t xml:space="preserve">identified an effect, it’s likely biased. </w:t>
        </w:r>
      </w:ins>
      <w:ins w:id="145" w:author="Mr Ownb" w:date="2021-12-12T21:52:00Z">
        <w:r>
          <w:rPr>
            <w:rFonts w:ascii="Times New Roman" w:hAnsi="Times New Roman" w:cs="Times New Roman"/>
            <w:sz w:val="24"/>
            <w:szCs w:val="24"/>
          </w:rPr>
          <w:t xml:space="preserve"> </w:t>
        </w:r>
      </w:ins>
      <w:ins w:id="146" w:author="Mr Ownb" w:date="2021-12-12T22:12:00Z">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ins>
    </w:p>
    <w:p w14:paraId="15195D94" w14:textId="77777777" w:rsidR="00164072" w:rsidRDefault="00164072" w:rsidP="00672D77">
      <w:pPr>
        <w:spacing w:line="480" w:lineRule="auto"/>
        <w:rPr>
          <w:ins w:id="147" w:author="Mr Ownb" w:date="2021-12-12T22:11:00Z"/>
          <w:rFonts w:ascii="Times New Roman" w:hAnsi="Times New Roman" w:cs="Times New Roman"/>
          <w:sz w:val="24"/>
          <w:szCs w:val="24"/>
        </w:rPr>
      </w:pPr>
    </w:p>
    <w:p w14:paraId="0927AF44" w14:textId="77777777" w:rsidR="00164072" w:rsidRDefault="00164072" w:rsidP="00672D77">
      <w:pPr>
        <w:spacing w:line="480" w:lineRule="auto"/>
        <w:rPr>
          <w:ins w:id="148" w:author="Mr Ownb" w:date="2021-12-12T21:55:00Z"/>
          <w:rFonts w:ascii="Times New Roman" w:hAnsi="Times New Roman" w:cs="Times New Roman"/>
          <w:sz w:val="24"/>
          <w:szCs w:val="24"/>
        </w:rPr>
      </w:pPr>
    </w:p>
    <w:p w14:paraId="527B7588" w14:textId="77777777" w:rsidR="00164072" w:rsidRDefault="00164072" w:rsidP="00672D77">
      <w:pPr>
        <w:pStyle w:val="Heading3"/>
        <w:rPr>
          <w:ins w:id="149" w:author="Mr Ownb" w:date="2021-12-12T21:56:00Z"/>
        </w:rPr>
      </w:pPr>
      <w:ins w:id="150" w:author="Mr Ownb" w:date="2021-12-12T21:55:00Z">
        <w:r>
          <w:t xml:space="preserve">Limitations and further </w:t>
        </w:r>
      </w:ins>
      <w:ins w:id="151" w:author="Mr Ownb" w:date="2021-12-12T21:56:00Z">
        <w:r>
          <w:t>research:</w:t>
        </w:r>
      </w:ins>
    </w:p>
    <w:p w14:paraId="6558B43A" w14:textId="77777777" w:rsidR="00164072" w:rsidRPr="00787756" w:rsidRDefault="00164072">
      <w:pPr>
        <w:pPrChange w:id="152" w:author="Mr Ownb" w:date="2021-12-12T21:56:00Z">
          <w:pPr>
            <w:spacing w:line="480" w:lineRule="auto"/>
          </w:pPr>
        </w:pPrChange>
      </w:pPr>
    </w:p>
    <w:p w14:paraId="1706FC66" w14:textId="77777777" w:rsidR="00164072" w:rsidRPr="00333EE7" w:rsidDel="00B004A5" w:rsidRDefault="00164072">
      <w:pPr>
        <w:spacing w:line="480" w:lineRule="auto"/>
        <w:rPr>
          <w:del w:id="153" w:author="Mr Ownb" w:date="2021-12-12T21:56:00Z"/>
          <w:rFonts w:ascii="Times New Roman" w:hAnsi="Times New Roman" w:cs="Times New Roman"/>
          <w:sz w:val="24"/>
          <w:szCs w:val="24"/>
          <w:rPrChange w:id="154" w:author="Mr Ownb" w:date="2021-12-12T21:57:00Z">
            <w:rPr>
              <w:del w:id="155" w:author="Mr Ownb" w:date="2021-12-12T21:56:00Z"/>
            </w:rPr>
          </w:rPrChange>
        </w:rPr>
        <w:pPrChange w:id="156" w:author="Mr Ownb" w:date="2021-12-12T22:11:00Z">
          <w:pPr/>
        </w:pPrChange>
      </w:pPr>
      <w:ins w:id="157" w:author="Mr Ownb" w:date="2021-12-12T21:57:00Z">
        <w:r>
          <w:rPr>
            <w:rFonts w:ascii="Times New Roman" w:hAnsi="Times New Roman" w:cs="Times New Roman"/>
            <w:sz w:val="24"/>
            <w:szCs w:val="24"/>
          </w:rPr>
          <w:t xml:space="preserve">My analysis could use some touching up. First and </w:t>
        </w:r>
      </w:ins>
      <w:ins w:id="158" w:author="Mr Ownb" w:date="2021-12-12T22:04:00Z">
        <w:r>
          <w:rPr>
            <w:rFonts w:ascii="Times New Roman" w:hAnsi="Times New Roman" w:cs="Times New Roman"/>
            <w:sz w:val="24"/>
            <w:szCs w:val="24"/>
          </w:rPr>
          <w:t>foremost,</w:t>
        </w:r>
      </w:ins>
      <w:ins w:id="159" w:author="Mr Ownb" w:date="2021-12-12T21:57:00Z">
        <w:r>
          <w:rPr>
            <w:rFonts w:ascii="Times New Roman" w:hAnsi="Times New Roman" w:cs="Times New Roman"/>
            <w:sz w:val="24"/>
            <w:szCs w:val="24"/>
          </w:rPr>
          <w:t xml:space="preserve"> I was not able to fully replicate the Lang (2013) </w:t>
        </w:r>
      </w:ins>
      <w:ins w:id="160" w:author="Mr Ownb" w:date="2021-12-12T22:04:00Z">
        <w:r>
          <w:rPr>
            <w:rFonts w:ascii="Times New Roman" w:hAnsi="Times New Roman" w:cs="Times New Roman"/>
            <w:sz w:val="24"/>
            <w:szCs w:val="24"/>
          </w:rPr>
          <w:t>two-way</w:t>
        </w:r>
      </w:ins>
      <w:ins w:id="161" w:author="Mr Ownb" w:date="2021-12-12T21:58:00Z">
        <w:r>
          <w:rPr>
            <w:rFonts w:ascii="Times New Roman" w:hAnsi="Times New Roman" w:cs="Times New Roman"/>
            <w:sz w:val="24"/>
            <w:szCs w:val="24"/>
          </w:rPr>
          <w:t xml:space="preserve"> fixed effects regression or </w:t>
        </w:r>
      </w:ins>
      <w:ins w:id="162" w:author="Mr Ownb" w:date="2021-12-12T22:04:00Z">
        <w:r>
          <w:rPr>
            <w:rFonts w:ascii="Times New Roman" w:hAnsi="Times New Roman" w:cs="Times New Roman"/>
            <w:sz w:val="24"/>
            <w:szCs w:val="24"/>
          </w:rPr>
          <w:t>Difference in Difference</w:t>
        </w:r>
      </w:ins>
      <w:ins w:id="163" w:author="Mr Ownb" w:date="2021-12-12T21:58:00Z">
        <w:r>
          <w:rPr>
            <w:rFonts w:ascii="Times New Roman" w:hAnsi="Times New Roman" w:cs="Times New Roman"/>
            <w:sz w:val="24"/>
            <w:szCs w:val="24"/>
          </w:rPr>
          <w:t xml:space="preserve"> since I did not obtain the total firm size variable that was used to close off any </w:t>
        </w:r>
      </w:ins>
      <w:ins w:id="164" w:author="Mr Ownb" w:date="2021-12-12T21:59:00Z">
        <w:r>
          <w:rPr>
            <w:rFonts w:ascii="Times New Roman" w:hAnsi="Times New Roman" w:cs="Times New Roman"/>
            <w:sz w:val="24"/>
            <w:szCs w:val="24"/>
          </w:rPr>
          <w:t xml:space="preserve">political or policy feedback channels </w:t>
        </w:r>
        <w:r>
          <w:rPr>
            <w:rFonts w:ascii="Times New Roman" w:hAnsi="Times New Roman" w:cs="Times New Roman"/>
            <w:sz w:val="24"/>
            <w:szCs w:val="24"/>
          </w:rPr>
          <w:lastRenderedPageBreak/>
          <w:t xml:space="preserve">that could affect the analysis or passing of the legislation itself. </w:t>
        </w:r>
      </w:ins>
      <w:ins w:id="165" w:author="Mr Ownb" w:date="2021-12-12T22:04:00Z">
        <w:r>
          <w:rPr>
            <w:rFonts w:ascii="Times New Roman" w:hAnsi="Times New Roman" w:cs="Times New Roman"/>
            <w:sz w:val="24"/>
            <w:szCs w:val="24"/>
          </w:rPr>
          <w:t>In addition, I was not able to use two-way fixed effects for the difference in difference</w:t>
        </w:r>
      </w:ins>
      <w:ins w:id="166" w:author="Mr Ownb" w:date="2021-12-12T22:05:00Z">
        <w:r>
          <w:rPr>
            <w:rFonts w:ascii="Times New Roman" w:hAnsi="Times New Roman" w:cs="Times New Roman"/>
            <w:sz w:val="24"/>
            <w:szCs w:val="24"/>
          </w:rPr>
          <w:t>, which might have controlled for enough variation for our interested policy channel to show.</w:t>
        </w:r>
      </w:ins>
      <w:ins w:id="167" w:author="Mr Ownb" w:date="2021-12-12T22:23:00Z">
        <w:r>
          <w:rPr>
            <w:rFonts w:ascii="Times New Roman" w:hAnsi="Times New Roman" w:cs="Times New Roman"/>
            <w:sz w:val="24"/>
            <w:szCs w:val="24"/>
          </w:rPr>
          <w:t xml:space="preserve"> While we attempted to match treatment and controls to run better data</w:t>
        </w:r>
      </w:ins>
      <w:ins w:id="168" w:author="Mr Ownb" w:date="2021-12-12T22:24:00Z">
        <w:r>
          <w:rPr>
            <w:rFonts w:ascii="Times New Roman" w:hAnsi="Times New Roman" w:cs="Times New Roman"/>
            <w:sz w:val="24"/>
            <w:szCs w:val="24"/>
          </w:rPr>
          <w:t xml:space="preserve">, however based on the </w:t>
        </w:r>
      </w:ins>
      <w:ins w:id="169" w:author="Mr Ownb" w:date="2021-12-12T22:27:00Z">
        <w:r>
          <w:rPr>
            <w:rFonts w:ascii="Times New Roman" w:hAnsi="Times New Roman" w:cs="Times New Roman"/>
            <w:sz w:val="24"/>
            <w:szCs w:val="24"/>
          </w:rPr>
          <w:t>number</w:t>
        </w:r>
      </w:ins>
      <w:ins w:id="170" w:author="Mr Ownb" w:date="2021-12-12T22:24:00Z">
        <w:r>
          <w:rPr>
            <w:rFonts w:ascii="Times New Roman" w:hAnsi="Times New Roman" w:cs="Times New Roman"/>
            <w:sz w:val="24"/>
            <w:szCs w:val="24"/>
          </w:rPr>
          <w:t xml:space="preserve"> of states treated in 1997</w:t>
        </w:r>
      </w:ins>
      <w:ins w:id="171" w:author="Mr Ownb" w:date="2021-12-12T22:25:00Z">
        <w:r>
          <w:rPr>
            <w:rFonts w:ascii="Times New Roman" w:hAnsi="Times New Roman" w:cs="Times New Roman"/>
            <w:sz w:val="24"/>
            <w:szCs w:val="24"/>
          </w:rPr>
          <w:t>, 6, they still may not be comparable.</w:t>
        </w:r>
      </w:ins>
      <w:ins w:id="172" w:author="Mr Ownb" w:date="2021-12-12T22:05:00Z">
        <w:r>
          <w:rPr>
            <w:rFonts w:ascii="Times New Roman" w:hAnsi="Times New Roman" w:cs="Times New Roman"/>
            <w:sz w:val="24"/>
            <w:szCs w:val="24"/>
          </w:rPr>
          <w:t xml:space="preserve"> </w:t>
        </w:r>
      </w:ins>
      <w:ins w:id="173" w:author="Mr Ownb" w:date="2021-12-12T22:06:00Z">
        <w:r>
          <w:rPr>
            <w:rFonts w:ascii="Times New Roman" w:hAnsi="Times New Roman" w:cs="Times New Roman"/>
            <w:sz w:val="24"/>
            <w:szCs w:val="24"/>
          </w:rPr>
          <w:t xml:space="preserve">For further research, I have a heavy interest in evaluating whether new difference in difference </w:t>
        </w:r>
      </w:ins>
      <w:ins w:id="174" w:author="Mr Ownb" w:date="2021-12-12T22:09:00Z">
        <w:r>
          <w:rPr>
            <w:rFonts w:ascii="Times New Roman" w:hAnsi="Times New Roman" w:cs="Times New Roman"/>
            <w:sz w:val="24"/>
            <w:szCs w:val="24"/>
          </w:rPr>
          <w:t>literature</w:t>
        </w:r>
      </w:ins>
      <w:ins w:id="175" w:author="Mr Ownb" w:date="2021-12-12T22:06:00Z">
        <w:r>
          <w:rPr>
            <w:rFonts w:ascii="Times New Roman" w:hAnsi="Times New Roman" w:cs="Times New Roman"/>
            <w:sz w:val="24"/>
            <w:szCs w:val="24"/>
          </w:rPr>
          <w:t xml:space="preserve"> could show us a breakdown </w:t>
        </w:r>
      </w:ins>
      <w:ins w:id="176" w:author="Mr Ownb" w:date="2021-12-12T22:09:00Z">
        <w:r>
          <w:rPr>
            <w:rFonts w:ascii="Times New Roman" w:hAnsi="Times New Roman" w:cs="Times New Roman"/>
            <w:sz w:val="24"/>
            <w:szCs w:val="24"/>
          </w:rPr>
          <w:t>of each year policy rollout, and the implications between</w:t>
        </w:r>
      </w:ins>
      <w:ins w:id="177" w:author="Mr Ownb" w:date="2021-12-12T22:10:00Z">
        <w:r>
          <w:rPr>
            <w:rFonts w:ascii="Times New Roman" w:hAnsi="Times New Roman" w:cs="Times New Roman"/>
            <w:sz w:val="24"/>
            <w:szCs w:val="24"/>
          </w:rPr>
          <w:t xml:space="preserve"> the years</w:t>
        </w:r>
      </w:ins>
      <w:ins w:id="178" w:author="Mr Ownb" w:date="2021-12-12T22:09:00Z">
        <w:r>
          <w:rPr>
            <w:rFonts w:ascii="Times New Roman" w:hAnsi="Times New Roman" w:cs="Times New Roman"/>
            <w:sz w:val="24"/>
            <w:szCs w:val="24"/>
          </w:rPr>
          <w:t xml:space="preserve"> 1997 and </w:t>
        </w:r>
      </w:ins>
      <w:ins w:id="179" w:author="Mr Ownb" w:date="2021-12-12T22:10:00Z">
        <w:r>
          <w:rPr>
            <w:rFonts w:ascii="Times New Roman" w:hAnsi="Times New Roman" w:cs="Times New Roman"/>
            <w:sz w:val="24"/>
            <w:szCs w:val="24"/>
          </w:rPr>
          <w:t xml:space="preserve">2002, 2002 being the year where most states have adopted a policy. </w:t>
        </w:r>
      </w:ins>
      <w:del w:id="180" w:author="Mr Ownb" w:date="2021-12-12T21:56:00Z">
        <w:r w:rsidRPr="00333EE7" w:rsidDel="00B004A5">
          <w:rPr>
            <w:rFonts w:ascii="Times New Roman" w:hAnsi="Times New Roman" w:cs="Times New Roman"/>
            <w:sz w:val="24"/>
            <w:szCs w:val="24"/>
            <w:rPrChange w:id="181" w:author="Mr Ownb" w:date="2021-12-12T21:57:00Z">
              <w:rPr/>
            </w:rPrChange>
          </w:rPr>
          <w:fldChar w:fldCharType="begin"/>
        </w:r>
        <w:r w:rsidRPr="00333EE7" w:rsidDel="00B004A5">
          <w:rPr>
            <w:rFonts w:ascii="Times New Roman" w:hAnsi="Times New Roman" w:cs="Times New Roman"/>
            <w:sz w:val="24"/>
            <w:szCs w:val="24"/>
            <w:rPrChange w:id="182" w:author="Mr Ownb" w:date="2021-12-12T21:57:00Z">
              <w:rPr/>
            </w:rPrChange>
          </w:rPr>
          <w:delInstrText xml:space="preserve"> BIBLIOGRAPHY </w:delInstrText>
        </w:r>
        <w:r w:rsidRPr="00333EE7" w:rsidDel="00B004A5">
          <w:rPr>
            <w:rFonts w:ascii="Times New Roman" w:hAnsi="Times New Roman" w:cs="Times New Roman"/>
            <w:sz w:val="24"/>
            <w:szCs w:val="24"/>
            <w:rPrChange w:id="183" w:author="Mr Ownb" w:date="2021-12-12T21:57:00Z">
              <w:rPr>
                <w:b/>
                <w:bCs/>
                <w:noProof/>
              </w:rPr>
            </w:rPrChange>
          </w:rPr>
          <w:fldChar w:fldCharType="separate"/>
        </w:r>
        <w:r w:rsidRPr="00333EE7" w:rsidDel="00B004A5">
          <w:rPr>
            <w:rFonts w:ascii="Times New Roman" w:hAnsi="Times New Roman" w:cs="Times New Roman"/>
            <w:sz w:val="24"/>
            <w:szCs w:val="24"/>
            <w:rPrChange w:id="184" w:author="Mr Ownb" w:date="2021-12-12T21:57:00Z">
              <w:rPr>
                <w:b/>
                <w:bCs/>
                <w:noProof/>
              </w:rPr>
            </w:rPrChange>
          </w:rPr>
          <w:delText>There are no sources in the current document.</w:delText>
        </w:r>
        <w:r w:rsidRPr="00333EE7" w:rsidDel="00B004A5">
          <w:rPr>
            <w:rFonts w:ascii="Times New Roman" w:hAnsi="Times New Roman" w:cs="Times New Roman"/>
            <w:sz w:val="24"/>
            <w:szCs w:val="24"/>
            <w:rPrChange w:id="185" w:author="Mr Ownb" w:date="2021-12-12T21:57:00Z">
              <w:rPr>
                <w:b/>
                <w:bCs/>
                <w:noProof/>
              </w:rPr>
            </w:rPrChange>
          </w:rPr>
          <w:fldChar w:fldCharType="end"/>
        </w:r>
      </w:del>
    </w:p>
    <w:p w14:paraId="020D9B0B" w14:textId="77777777" w:rsidR="00164072" w:rsidRPr="00B12E3A" w:rsidRDefault="00164072">
      <w:pPr>
        <w:spacing w:line="480" w:lineRule="auto"/>
        <w:rPr>
          <w:rFonts w:ascii="Times New Roman" w:hAnsi="Times New Roman" w:cs="Times New Roman"/>
          <w:sz w:val="24"/>
          <w:szCs w:val="24"/>
        </w:rPr>
        <w:pPrChange w:id="186" w:author="Mr Ownb" w:date="2021-12-12T22:11:00Z">
          <w:pPr/>
        </w:pPrChange>
      </w:pPr>
    </w:p>
    <w:p w14:paraId="5F019B22" w14:textId="77777777" w:rsidR="00164072" w:rsidRPr="00D95D1D" w:rsidRDefault="00164072" w:rsidP="00672D77">
      <w:pPr>
        <w:spacing w:line="480" w:lineRule="auto"/>
        <w:jc w:val="both"/>
        <w:rPr>
          <w:rFonts w:ascii="Times New Roman" w:hAnsi="Times New Roman" w:cs="Times New Roman"/>
          <w:sz w:val="24"/>
          <w:szCs w:val="24"/>
        </w:rPr>
      </w:pPr>
      <w:r w:rsidRPr="00D95D1D">
        <w:rPr>
          <w:rStyle w:val="Heading2Char"/>
          <w:rFonts w:ascii="Times New Roman" w:hAnsi="Times New Roman" w:cs="Times New Roman"/>
        </w:rPr>
        <w:t>Conclusion</w:t>
      </w:r>
      <w:r w:rsidRPr="00D95D1D">
        <w:rPr>
          <w:rFonts w:ascii="Times New Roman" w:hAnsi="Times New Roman" w:cs="Times New Roman"/>
          <w:sz w:val="24"/>
          <w:szCs w:val="24"/>
        </w:rPr>
        <w:t>:</w:t>
      </w:r>
    </w:p>
    <w:p w14:paraId="5BA952A6" w14:textId="77777777" w:rsidR="00164072" w:rsidDel="00374FAF" w:rsidRDefault="00164072" w:rsidP="00672D77">
      <w:pPr>
        <w:spacing w:line="480" w:lineRule="auto"/>
        <w:jc w:val="both"/>
        <w:rPr>
          <w:del w:id="187" w:author="Mr Ownb" w:date="2021-12-12T22:13:00Z"/>
          <w:rFonts w:ascii="Times New Roman" w:hAnsi="Times New Roman" w:cs="Times New Roman"/>
          <w:sz w:val="24"/>
          <w:szCs w:val="24"/>
        </w:rPr>
      </w:pPr>
      <w:ins w:id="188" w:author="Mr Ownb" w:date="2021-12-12T22:19:00Z">
        <w:r>
          <w:rPr>
            <w:rFonts w:ascii="Times New Roman" w:hAnsi="Times New Roman" w:cs="Times New Roman"/>
            <w:sz w:val="24"/>
            <w:szCs w:val="24"/>
          </w:rPr>
          <w:t xml:space="preserve">In conclusion, </w:t>
        </w:r>
      </w:ins>
      <w:ins w:id="189" w:author="Mr Ownb" w:date="2021-12-12T22:26:00Z">
        <w:r>
          <w:rPr>
            <w:rFonts w:ascii="Times New Roman" w:hAnsi="Times New Roman" w:cs="Times New Roman"/>
            <w:sz w:val="24"/>
            <w:szCs w:val="24"/>
          </w:rPr>
          <w:t>the</w:t>
        </w:r>
      </w:ins>
      <w:ins w:id="190" w:author="Mr Ownb" w:date="2021-12-12T22:19:00Z">
        <w:r>
          <w:rPr>
            <w:rFonts w:ascii="Times New Roman" w:hAnsi="Times New Roman" w:cs="Times New Roman"/>
            <w:sz w:val="24"/>
            <w:szCs w:val="24"/>
          </w:rPr>
          <w:t xml:space="preserve"> analysis we ran was at best incomplete</w:t>
        </w:r>
        <w:proofErr w:type="gramStart"/>
        <w:r>
          <w:rPr>
            <w:rFonts w:ascii="Times New Roman" w:hAnsi="Times New Roman" w:cs="Times New Roman"/>
            <w:sz w:val="24"/>
            <w:szCs w:val="24"/>
          </w:rPr>
          <w:t xml:space="preserve"> </w:t>
        </w:r>
      </w:ins>
      <w:ins w:id="191" w:author="Mr Ownb" w:date="2021-12-12T22:20:00Z">
        <w:r>
          <w:rPr>
            <w:rFonts w:ascii="Times New Roman" w:hAnsi="Times New Roman" w:cs="Times New Roman"/>
            <w:sz w:val="24"/>
            <w:szCs w:val="24"/>
          </w:rPr>
          <w:t>however</w:t>
        </w:r>
        <w:proofErr w:type="gramEnd"/>
        <w:r>
          <w:rPr>
            <w:rFonts w:ascii="Times New Roman" w:hAnsi="Times New Roman" w:cs="Times New Roman"/>
            <w:sz w:val="24"/>
            <w:szCs w:val="24"/>
          </w:rPr>
          <w:t xml:space="preserve">, </w:t>
        </w:r>
      </w:ins>
      <w:ins w:id="192" w:author="Mr Ownb" w:date="2021-12-12T22:21:00Z">
        <w:r>
          <w:rPr>
            <w:rFonts w:ascii="Times New Roman" w:hAnsi="Times New Roman" w:cs="Times New Roman"/>
            <w:sz w:val="24"/>
            <w:szCs w:val="24"/>
          </w:rPr>
          <w:t>preliminary</w:t>
        </w:r>
      </w:ins>
      <w:ins w:id="193" w:author="Mr Ownb" w:date="2021-12-12T22:20:00Z">
        <w:r>
          <w:rPr>
            <w:rFonts w:ascii="Times New Roman" w:hAnsi="Times New Roman" w:cs="Times New Roman"/>
            <w:sz w:val="24"/>
            <w:szCs w:val="24"/>
          </w:rPr>
          <w:t xml:space="preserve"> results from other earlier paper still mark the bar at 4-7% treatment effec</w:t>
        </w:r>
      </w:ins>
      <w:ins w:id="194" w:author="Mr Ownb" w:date="2021-12-12T22:21:00Z">
        <w:r>
          <w:rPr>
            <w:rFonts w:ascii="Times New Roman" w:hAnsi="Times New Roman" w:cs="Times New Roman"/>
            <w:sz w:val="24"/>
            <w:szCs w:val="24"/>
          </w:rPr>
          <w:t>t.</w:t>
        </w:r>
      </w:ins>
      <w:ins w:id="195" w:author="Mr Ownb" w:date="2021-12-12T22:22:00Z">
        <w:r>
          <w:rPr>
            <w:rFonts w:ascii="Times New Roman" w:hAnsi="Times New Roman" w:cs="Times New Roman"/>
            <w:sz w:val="24"/>
            <w:szCs w:val="24"/>
          </w:rPr>
          <w:t xml:space="preserve"> Using a traditional regression difference in difference, we did not find a significant treatment effect.</w:t>
        </w:r>
      </w:ins>
      <w:ins w:id="196" w:author="Mr Ownb" w:date="2021-12-12T22:21:00Z">
        <w:r>
          <w:rPr>
            <w:rFonts w:ascii="Times New Roman" w:hAnsi="Times New Roman" w:cs="Times New Roman"/>
            <w:sz w:val="24"/>
            <w:szCs w:val="24"/>
          </w:rPr>
          <w:t xml:space="preserve"> Using matching we estimated 18% treatment </w:t>
        </w:r>
      </w:ins>
      <w:ins w:id="197" w:author="Mr Ownb" w:date="2021-12-12T22:26:00Z">
        <w:r>
          <w:rPr>
            <w:rFonts w:ascii="Times New Roman" w:hAnsi="Times New Roman" w:cs="Times New Roman"/>
            <w:sz w:val="24"/>
            <w:szCs w:val="24"/>
          </w:rPr>
          <w:t>effect;</w:t>
        </w:r>
      </w:ins>
      <w:ins w:id="198" w:author="Mr Ownb" w:date="2021-12-12T22:21:00Z">
        <w:r>
          <w:rPr>
            <w:rFonts w:ascii="Times New Roman" w:hAnsi="Times New Roman" w:cs="Times New Roman"/>
            <w:sz w:val="24"/>
            <w:szCs w:val="24"/>
          </w:rPr>
          <w:t xml:space="preserve"> </w:t>
        </w:r>
      </w:ins>
      <w:ins w:id="199" w:author="Mr Ownb" w:date="2021-12-12T22:27:00Z">
        <w:r>
          <w:rPr>
            <w:rFonts w:ascii="Times New Roman" w:hAnsi="Times New Roman" w:cs="Times New Roman"/>
            <w:sz w:val="24"/>
            <w:szCs w:val="24"/>
          </w:rPr>
          <w:t>however,</w:t>
        </w:r>
      </w:ins>
      <w:ins w:id="200" w:author="Mr Ownb" w:date="2021-12-12T22:21:00Z">
        <w:r>
          <w:rPr>
            <w:rFonts w:ascii="Times New Roman" w:hAnsi="Times New Roman" w:cs="Times New Roman"/>
            <w:sz w:val="24"/>
            <w:szCs w:val="24"/>
          </w:rPr>
          <w:t xml:space="preserve"> </w:t>
        </w:r>
      </w:ins>
      <w:ins w:id="201" w:author="Mr Ownb" w:date="2021-12-12T22:25:00Z">
        <w:r>
          <w:rPr>
            <w:rFonts w:ascii="Times New Roman" w:hAnsi="Times New Roman" w:cs="Times New Roman"/>
            <w:sz w:val="24"/>
            <w:szCs w:val="24"/>
          </w:rPr>
          <w:t>w</w:t>
        </w:r>
      </w:ins>
      <w:ins w:id="202" w:author="Mr Ownb" w:date="2021-12-12T22:26:00Z">
        <w:r>
          <w:rPr>
            <w:rFonts w:ascii="Times New Roman" w:hAnsi="Times New Roman" w:cs="Times New Roman"/>
            <w:sz w:val="24"/>
            <w:szCs w:val="24"/>
          </w:rPr>
          <w:t xml:space="preserve">e are still skeptical of results judging from difference in difference estimates and how big the estimated magnitude is. </w:t>
        </w:r>
      </w:ins>
      <w:del w:id="203" w:author="Mr Ownb" w:date="2021-12-12T22:13:00Z">
        <w:r w:rsidRPr="00D95D1D" w:rsidDel="005803DE">
          <w:rPr>
            <w:rFonts w:ascii="Times New Roman" w:hAnsi="Times New Roman" w:cs="Times New Roman"/>
            <w:sz w:val="24"/>
            <w:szCs w:val="24"/>
          </w:rPr>
          <w:tab/>
          <w:delText>The Did has issues and sign is flipped. Did Matching fix that?</w:delText>
        </w:r>
      </w:del>
    </w:p>
    <w:p w14:paraId="09D49F59" w14:textId="77777777" w:rsidR="00164072" w:rsidRDefault="00164072" w:rsidP="00672D77">
      <w:pPr>
        <w:spacing w:line="480" w:lineRule="auto"/>
        <w:jc w:val="both"/>
        <w:rPr>
          <w:ins w:id="204" w:author="Mr Ownb" w:date="2021-12-12T22:28:00Z"/>
          <w:rFonts w:ascii="Times New Roman" w:hAnsi="Times New Roman" w:cs="Times New Roman"/>
          <w:sz w:val="24"/>
          <w:szCs w:val="24"/>
        </w:rPr>
      </w:pPr>
    </w:p>
    <w:p w14:paraId="3CF1C22B" w14:textId="77777777" w:rsidR="00164072" w:rsidRPr="00D95D1D" w:rsidRDefault="00164072" w:rsidP="00672D77">
      <w:pPr>
        <w:spacing w:line="480" w:lineRule="auto"/>
        <w:jc w:val="both"/>
        <w:rPr>
          <w:rFonts w:ascii="Times New Roman" w:hAnsi="Times New Roman" w:cs="Times New Roman"/>
          <w:sz w:val="24"/>
          <w:szCs w:val="24"/>
        </w:rPr>
      </w:pPr>
    </w:p>
    <w:p w14:paraId="21B2C53D" w14:textId="77777777" w:rsidR="00164072" w:rsidRPr="00D95D1D" w:rsidRDefault="00164072" w:rsidP="00672D77">
      <w:pPr>
        <w:spacing w:line="480" w:lineRule="auto"/>
        <w:jc w:val="both"/>
        <w:rPr>
          <w:rFonts w:ascii="Times New Roman" w:hAnsi="Times New Roman" w:cs="Times New Roman"/>
          <w:sz w:val="24"/>
          <w:szCs w:val="24"/>
        </w:rPr>
      </w:pPr>
    </w:p>
    <w:p w14:paraId="624571ED" w14:textId="77777777" w:rsidR="00164072" w:rsidRPr="00D95D1D" w:rsidRDefault="00164072" w:rsidP="00672D77">
      <w:pPr>
        <w:spacing w:line="480" w:lineRule="auto"/>
        <w:jc w:val="both"/>
        <w:rPr>
          <w:rFonts w:ascii="Times New Roman" w:hAnsi="Times New Roman" w:cs="Times New Roman"/>
          <w:sz w:val="24"/>
          <w:szCs w:val="24"/>
        </w:rPr>
      </w:pPr>
    </w:p>
    <w:sdt>
      <w:sdtPr>
        <w:rPr>
          <w:rFonts w:asciiTheme="minorHAnsi" w:eastAsiaTheme="minorEastAsia" w:hAnsiTheme="minorHAnsi" w:cstheme="minorBidi"/>
          <w:caps w:val="0"/>
          <w:spacing w:val="0"/>
          <w:sz w:val="21"/>
          <w:szCs w:val="21"/>
        </w:rPr>
        <w:id w:val="1877743099"/>
        <w:docPartObj>
          <w:docPartGallery w:val="Bibliographies"/>
          <w:docPartUnique/>
        </w:docPartObj>
      </w:sdtPr>
      <w:sdtContent>
        <w:p w14:paraId="5EEB2588" w14:textId="5229EF29" w:rsidR="00164072" w:rsidRDefault="00164072">
          <w:pPr>
            <w:pStyle w:val="Heading1"/>
          </w:pPr>
          <w:r>
            <w:t>References</w:t>
          </w:r>
        </w:p>
        <w:p w14:paraId="2DC8CFDD" w14:textId="3B288428" w:rsidR="00852C8C" w:rsidRPr="00B44F31" w:rsidRDefault="00852C8C" w:rsidP="00852C8C">
          <w:pPr>
            <w:rPr>
              <w:rFonts w:ascii="Times New Roman" w:hAnsi="Times New Roman" w:cs="Times New Roman"/>
              <w:sz w:val="24"/>
              <w:szCs w:val="24"/>
            </w:rPr>
          </w:pPr>
          <w:r w:rsidRPr="00B44F31">
            <w:rPr>
              <w:rFonts w:ascii="Times New Roman" w:hAnsi="Times New Roman" w:cs="Times New Roman"/>
              <w:sz w:val="24"/>
              <w:szCs w:val="24"/>
            </w:rPr>
            <w:t>Klick, J., &amp; Markowitz, S. (2006). Are mental health insurance mandates effective? Evidence from suicides. </w:t>
          </w:r>
          <w:r w:rsidRPr="00B44F31">
            <w:rPr>
              <w:rFonts w:ascii="Times New Roman" w:hAnsi="Times New Roman" w:cs="Times New Roman"/>
              <w:i/>
              <w:iCs/>
              <w:sz w:val="24"/>
              <w:szCs w:val="24"/>
            </w:rPr>
            <w:t>Health economics</w:t>
          </w:r>
          <w:r w:rsidRPr="00B44F31">
            <w:rPr>
              <w:rFonts w:ascii="Times New Roman" w:hAnsi="Times New Roman" w:cs="Times New Roman"/>
              <w:sz w:val="24"/>
              <w:szCs w:val="24"/>
            </w:rPr>
            <w:t>, </w:t>
          </w:r>
          <w:r w:rsidRPr="00B44F31">
            <w:rPr>
              <w:rFonts w:ascii="Times New Roman" w:hAnsi="Times New Roman" w:cs="Times New Roman"/>
              <w:i/>
              <w:iCs/>
              <w:sz w:val="24"/>
              <w:szCs w:val="24"/>
            </w:rPr>
            <w:t>15</w:t>
          </w:r>
          <w:r w:rsidRPr="00B44F31">
            <w:rPr>
              <w:rFonts w:ascii="Times New Roman" w:hAnsi="Times New Roman" w:cs="Times New Roman"/>
              <w:sz w:val="24"/>
              <w:szCs w:val="24"/>
            </w:rPr>
            <w:t>(1), 83-97.</w:t>
          </w:r>
        </w:p>
        <w:sdt>
          <w:sdtPr>
            <w:rPr>
              <w:rFonts w:ascii="Times New Roman" w:hAnsi="Times New Roman" w:cs="Times New Roman"/>
              <w:sz w:val="24"/>
              <w:szCs w:val="24"/>
            </w:rPr>
            <w:id w:val="-573587230"/>
            <w:bibliography/>
          </w:sdtPr>
          <w:sdtContent>
            <w:p w14:paraId="20B38D05" w14:textId="40935081" w:rsidR="00B44F31" w:rsidRPr="00B44F31" w:rsidRDefault="00B44F31">
              <w:pPr>
                <w:rPr>
                  <w:rFonts w:ascii="Times New Roman" w:hAnsi="Times New Roman" w:cs="Times New Roman"/>
                  <w:sz w:val="24"/>
                  <w:szCs w:val="24"/>
                </w:rPr>
              </w:pPr>
              <w:r w:rsidRPr="00B44F31">
                <w:rPr>
                  <w:rFonts w:ascii="Times New Roman" w:hAnsi="Times New Roman" w:cs="Times New Roman"/>
                  <w:color w:val="222222"/>
                  <w:sz w:val="24"/>
                  <w:szCs w:val="24"/>
                  <w:shd w:val="clear" w:color="auto" w:fill="FFFFFF"/>
                </w:rPr>
                <w:t>Lang, M. (2013). The impact of mental health insurance laws on state suicide rates. </w:t>
              </w:r>
              <w:r w:rsidRPr="00B44F31">
                <w:rPr>
                  <w:rFonts w:ascii="Times New Roman" w:hAnsi="Times New Roman" w:cs="Times New Roman"/>
                  <w:i/>
                  <w:iCs/>
                  <w:color w:val="222222"/>
                  <w:sz w:val="24"/>
                  <w:szCs w:val="24"/>
                  <w:shd w:val="clear" w:color="auto" w:fill="FFFFFF"/>
                </w:rPr>
                <w:t>Health economics</w:t>
              </w:r>
              <w:r w:rsidRPr="00B44F31">
                <w:rPr>
                  <w:rFonts w:ascii="Times New Roman" w:hAnsi="Times New Roman" w:cs="Times New Roman"/>
                  <w:color w:val="222222"/>
                  <w:sz w:val="24"/>
                  <w:szCs w:val="24"/>
                  <w:shd w:val="clear" w:color="auto" w:fill="FFFFFF"/>
                </w:rPr>
                <w:t>, </w:t>
              </w:r>
              <w:r w:rsidRPr="00B44F31">
                <w:rPr>
                  <w:rFonts w:ascii="Times New Roman" w:hAnsi="Times New Roman" w:cs="Times New Roman"/>
                  <w:i/>
                  <w:iCs/>
                  <w:color w:val="222222"/>
                  <w:sz w:val="24"/>
                  <w:szCs w:val="24"/>
                  <w:shd w:val="clear" w:color="auto" w:fill="FFFFFF"/>
                </w:rPr>
                <w:t>22</w:t>
              </w:r>
              <w:r w:rsidRPr="00B44F31">
                <w:rPr>
                  <w:rFonts w:ascii="Times New Roman" w:hAnsi="Times New Roman" w:cs="Times New Roman"/>
                  <w:color w:val="222222"/>
                  <w:sz w:val="24"/>
                  <w:szCs w:val="24"/>
                  <w:shd w:val="clear" w:color="auto" w:fill="FFFFFF"/>
                </w:rPr>
                <w:t>(1), 73-88.</w:t>
              </w:r>
            </w:p>
            <w:p w14:paraId="163F9F04" w14:textId="6F83CC85" w:rsidR="00852C8C" w:rsidRPr="00B44F31" w:rsidRDefault="00852C8C">
              <w:pPr>
                <w:rPr>
                  <w:rFonts w:ascii="Times New Roman" w:hAnsi="Times New Roman" w:cs="Times New Roman"/>
                  <w:color w:val="222222"/>
                  <w:sz w:val="24"/>
                  <w:szCs w:val="24"/>
                  <w:shd w:val="clear" w:color="auto" w:fill="FFFFFF"/>
                </w:rPr>
              </w:pPr>
              <w:r w:rsidRPr="00B44F31">
                <w:rPr>
                  <w:rFonts w:ascii="Times New Roman" w:hAnsi="Times New Roman" w:cs="Times New Roman"/>
                  <w:color w:val="222222"/>
                  <w:sz w:val="24"/>
                  <w:szCs w:val="24"/>
                  <w:shd w:val="clear" w:color="auto" w:fill="FFFFFF"/>
                </w:rPr>
                <w:t xml:space="preserve">Pacula, R. L., &amp; Sturm, R. (2000). Mental health parity legislation: much ado about </w:t>
              </w:r>
              <w:proofErr w:type="gramStart"/>
              <w:r w:rsidRPr="00B44F31">
                <w:rPr>
                  <w:rFonts w:ascii="Times New Roman" w:hAnsi="Times New Roman" w:cs="Times New Roman"/>
                  <w:color w:val="222222"/>
                  <w:sz w:val="24"/>
                  <w:szCs w:val="24"/>
                  <w:shd w:val="clear" w:color="auto" w:fill="FFFFFF"/>
                </w:rPr>
                <w:t>nothing?.</w:t>
              </w:r>
              <w:proofErr w:type="gramEnd"/>
              <w:r w:rsidRPr="00B44F31">
                <w:rPr>
                  <w:rFonts w:ascii="Times New Roman" w:hAnsi="Times New Roman" w:cs="Times New Roman"/>
                  <w:color w:val="222222"/>
                  <w:sz w:val="24"/>
                  <w:szCs w:val="24"/>
                  <w:shd w:val="clear" w:color="auto" w:fill="FFFFFF"/>
                </w:rPr>
                <w:t> </w:t>
              </w:r>
              <w:r w:rsidRPr="00B44F31">
                <w:rPr>
                  <w:rFonts w:ascii="Times New Roman" w:hAnsi="Times New Roman" w:cs="Times New Roman"/>
                  <w:i/>
                  <w:iCs/>
                  <w:color w:val="222222"/>
                  <w:sz w:val="24"/>
                  <w:szCs w:val="24"/>
                  <w:shd w:val="clear" w:color="auto" w:fill="FFFFFF"/>
                </w:rPr>
                <w:t>Health Services Research</w:t>
              </w:r>
              <w:r w:rsidRPr="00B44F31">
                <w:rPr>
                  <w:rFonts w:ascii="Times New Roman" w:hAnsi="Times New Roman" w:cs="Times New Roman"/>
                  <w:color w:val="222222"/>
                  <w:sz w:val="24"/>
                  <w:szCs w:val="24"/>
                  <w:shd w:val="clear" w:color="auto" w:fill="FFFFFF"/>
                </w:rPr>
                <w:t>, </w:t>
              </w:r>
              <w:r w:rsidRPr="00B44F31">
                <w:rPr>
                  <w:rFonts w:ascii="Times New Roman" w:hAnsi="Times New Roman" w:cs="Times New Roman"/>
                  <w:i/>
                  <w:iCs/>
                  <w:color w:val="222222"/>
                  <w:sz w:val="24"/>
                  <w:szCs w:val="24"/>
                  <w:shd w:val="clear" w:color="auto" w:fill="FFFFFF"/>
                </w:rPr>
                <w:t>35</w:t>
              </w:r>
              <w:r w:rsidRPr="00B44F31">
                <w:rPr>
                  <w:rFonts w:ascii="Times New Roman" w:hAnsi="Times New Roman" w:cs="Times New Roman"/>
                  <w:color w:val="222222"/>
                  <w:sz w:val="24"/>
                  <w:szCs w:val="24"/>
                  <w:shd w:val="clear" w:color="auto" w:fill="FFFFFF"/>
                </w:rPr>
                <w:t>(1 Pt 2), 263.</w:t>
              </w:r>
            </w:p>
            <w:p w14:paraId="2E49EDE6" w14:textId="043726B2" w:rsidR="00B44F31" w:rsidRPr="00B44F31" w:rsidRDefault="00B44F31">
              <w:pPr>
                <w:rPr>
                  <w:rFonts w:ascii="Times New Roman" w:hAnsi="Times New Roman" w:cs="Times New Roman"/>
                  <w:sz w:val="24"/>
                  <w:szCs w:val="24"/>
                </w:rPr>
              </w:pPr>
              <w:r w:rsidRPr="00B44F31">
                <w:rPr>
                  <w:rFonts w:ascii="Times New Roman" w:hAnsi="Times New Roman" w:cs="Times New Roman"/>
                  <w:color w:val="000000"/>
                  <w:sz w:val="24"/>
                  <w:szCs w:val="24"/>
                  <w:shd w:val="clear" w:color="auto" w:fill="FFFFFF"/>
                </w:rPr>
                <w:t>Centers for Disease Control and Prevention, National Center for Injury Prevention and Control. Web-based Injury Statistics Query and Reporting System (WISQARS) [online]. (2005) [</w:t>
              </w:r>
              <w:r w:rsidR="006A7E37">
                <w:rPr>
                  <w:rFonts w:ascii="Times New Roman" w:hAnsi="Times New Roman" w:cs="Times New Roman"/>
                  <w:color w:val="000000"/>
                  <w:sz w:val="24"/>
                  <w:szCs w:val="24"/>
                  <w:shd w:val="clear" w:color="auto" w:fill="FFFFFF"/>
                </w:rPr>
                <w:t>2021 December</w:t>
              </w:r>
              <w:r w:rsidRPr="00B44F31">
                <w:rPr>
                  <w:rFonts w:ascii="Times New Roman" w:hAnsi="Times New Roman" w:cs="Times New Roman"/>
                  <w:color w:val="000000"/>
                  <w:sz w:val="24"/>
                  <w:szCs w:val="24"/>
                  <w:shd w:val="clear" w:color="auto" w:fill="FFFFFF"/>
                </w:rPr>
                <w:t xml:space="preserve"> (</w:t>
              </w:r>
              <w:r w:rsidR="006A7E37">
                <w:rPr>
                  <w:rFonts w:ascii="Times New Roman" w:hAnsi="Times New Roman" w:cs="Times New Roman"/>
                  <w:color w:val="000000"/>
                  <w:sz w:val="24"/>
                  <w:szCs w:val="24"/>
                  <w:shd w:val="clear" w:color="auto" w:fill="FFFFFF"/>
                </w:rPr>
                <w:t>Dec</w:t>
              </w:r>
              <w:r w:rsidRPr="00B44F31">
                <w:rPr>
                  <w:rFonts w:ascii="Times New Roman" w:hAnsi="Times New Roman" w:cs="Times New Roman"/>
                  <w:color w:val="000000"/>
                  <w:sz w:val="24"/>
                  <w:szCs w:val="24"/>
                  <w:shd w:val="clear" w:color="auto" w:fill="FFFFFF"/>
                </w:rPr>
                <w:t>)</w:t>
              </w:r>
              <w:r w:rsidR="006A7E37">
                <w:rPr>
                  <w:rFonts w:ascii="Times New Roman" w:hAnsi="Times New Roman" w:cs="Times New Roman"/>
                  <w:color w:val="000000"/>
                  <w:sz w:val="24"/>
                  <w:szCs w:val="24"/>
                  <w:shd w:val="clear" w:color="auto" w:fill="FFFFFF"/>
                </w:rPr>
                <w:t xml:space="preserve"> </w:t>
              </w:r>
              <w:proofErr w:type="gramStart"/>
              <w:r w:rsidR="006A7E37">
                <w:rPr>
                  <w:rFonts w:ascii="Times New Roman" w:hAnsi="Times New Roman" w:cs="Times New Roman"/>
                  <w:color w:val="000000"/>
                  <w:sz w:val="24"/>
                  <w:szCs w:val="24"/>
                  <w:shd w:val="clear" w:color="auto" w:fill="FFFFFF"/>
                </w:rPr>
                <w:t>Sunday</w:t>
              </w:r>
              <w:r w:rsidRPr="00B44F31">
                <w:rPr>
                  <w:rFonts w:ascii="Times New Roman" w:hAnsi="Times New Roman" w:cs="Times New Roman"/>
                  <w:color w:val="000000"/>
                  <w:sz w:val="24"/>
                  <w:szCs w:val="24"/>
                  <w:shd w:val="clear" w:color="auto" w:fill="FFFFFF"/>
                </w:rPr>
                <w:t xml:space="preserve"> ]</w:t>
              </w:r>
              <w:proofErr w:type="gramEnd"/>
              <w:r w:rsidRPr="00B44F31">
                <w:rPr>
                  <w:rFonts w:ascii="Times New Roman" w:hAnsi="Times New Roman" w:cs="Times New Roman"/>
                  <w:color w:val="000000"/>
                  <w:sz w:val="24"/>
                  <w:szCs w:val="24"/>
                  <w:shd w:val="clear" w:color="auto" w:fill="FFFFFF"/>
                </w:rPr>
                <w:t>. Available from URL: </w:t>
              </w:r>
              <w:hyperlink r:id="rId6" w:history="1">
                <w:r w:rsidRPr="00B44F31">
                  <w:rPr>
                    <w:rStyle w:val="Hyperlink"/>
                    <w:rFonts w:ascii="Times New Roman" w:hAnsi="Times New Roman" w:cs="Times New Roman"/>
                    <w:color w:val="075290"/>
                    <w:sz w:val="24"/>
                    <w:szCs w:val="24"/>
                    <w:shd w:val="clear" w:color="auto" w:fill="FFFFFF"/>
                  </w:rPr>
                  <w:t>www.cdc.gov/injury/wisqars</w:t>
                </w:r>
              </w:hyperlink>
            </w:p>
            <w:p w14:paraId="7E0BBC47" w14:textId="3B20AE24" w:rsidR="00164072" w:rsidRDefault="00000000"/>
          </w:sdtContent>
        </w:sdt>
      </w:sdtContent>
    </w:sdt>
    <w:p w14:paraId="1D3076DA" w14:textId="77777777" w:rsidR="00164072" w:rsidRPr="00D95D1D" w:rsidDel="00C05A03" w:rsidRDefault="00164072" w:rsidP="00672D77">
      <w:pPr>
        <w:spacing w:line="480" w:lineRule="auto"/>
        <w:jc w:val="both"/>
        <w:rPr>
          <w:del w:id="205" w:author="Mr Ownb" w:date="2021-12-12T22:18:00Z"/>
          <w:rFonts w:ascii="Times New Roman" w:hAnsi="Times New Roman" w:cs="Times New Roman"/>
          <w:sz w:val="24"/>
          <w:szCs w:val="24"/>
        </w:rPr>
      </w:pPr>
      <w:del w:id="206" w:author="Mr Ownb" w:date="2021-12-12T22:18:00Z">
        <w:r w:rsidRPr="00D95D1D" w:rsidDel="00C05A03">
          <w:rPr>
            <w:rFonts w:ascii="Times New Roman" w:hAnsi="Times New Roman" w:cs="Times New Roman"/>
            <w:sz w:val="24"/>
            <w:szCs w:val="24"/>
          </w:rPr>
          <w:delText xml:space="preserve">How did we get a 18% result? Fairly large coefficient based on what? Compare previous works, use the last IV paper. </w:delText>
        </w:r>
      </w:del>
    </w:p>
    <w:p w14:paraId="674C564B" w14:textId="77777777" w:rsidR="00164072" w:rsidRDefault="00164072" w:rsidP="00672D77">
      <w:pPr>
        <w:spacing w:line="480" w:lineRule="auto"/>
        <w:jc w:val="both"/>
        <w:rPr>
          <w:ins w:id="207" w:author="Mr Ownb" w:date="2021-12-12T22:17:00Z"/>
          <w:rFonts w:ascii="Times New Roman" w:hAnsi="Times New Roman" w:cs="Times New Roman"/>
          <w:sz w:val="24"/>
          <w:szCs w:val="24"/>
        </w:rPr>
      </w:pPr>
      <w:del w:id="208" w:author="Mr Ownb" w:date="2021-12-12T22:18:00Z">
        <w:r w:rsidRPr="00D95D1D" w:rsidDel="00C05A03">
          <w:rPr>
            <w:rFonts w:ascii="Times New Roman" w:hAnsi="Times New Roman" w:cs="Times New Roman"/>
            <w:sz w:val="24"/>
            <w:szCs w:val="24"/>
          </w:rPr>
          <w:delText xml:space="preserve">Staggering effects not addressed / other limitations </w:delText>
        </w:r>
      </w:del>
    </w:p>
    <w:p w14:paraId="769777EC" w14:textId="77777777" w:rsidR="00164072" w:rsidRDefault="00164072" w:rsidP="00672D77">
      <w:pPr>
        <w:spacing w:line="480" w:lineRule="auto"/>
        <w:jc w:val="both"/>
        <w:rPr>
          <w:ins w:id="209" w:author="Mr Ownb" w:date="2021-12-12T22:17:00Z"/>
          <w:rFonts w:ascii="Times New Roman" w:hAnsi="Times New Roman" w:cs="Times New Roman"/>
          <w:sz w:val="24"/>
          <w:szCs w:val="24"/>
        </w:rPr>
      </w:pPr>
    </w:p>
    <w:p w14:paraId="2BE0A287" w14:textId="77777777" w:rsidR="00164072" w:rsidRDefault="00164072" w:rsidP="00672D77">
      <w:pPr>
        <w:spacing w:line="480" w:lineRule="auto"/>
        <w:jc w:val="both"/>
        <w:rPr>
          <w:ins w:id="210" w:author="Mr Ownb" w:date="2021-12-12T22:18:00Z"/>
          <w:rFonts w:ascii="Times New Roman" w:hAnsi="Times New Roman" w:cs="Times New Roman"/>
          <w:sz w:val="24"/>
          <w:szCs w:val="24"/>
        </w:rPr>
      </w:pPr>
    </w:p>
    <w:p w14:paraId="63C7F061" w14:textId="77777777" w:rsidR="00164072" w:rsidRPr="00C05A03" w:rsidRDefault="00164072">
      <w:pPr>
        <w:pStyle w:val="Heading4"/>
        <w:rPr>
          <w:ins w:id="211" w:author="Mr Ownb" w:date="2021-12-12T22:17:00Z"/>
          <w:rPrChange w:id="212" w:author="Mr Ownb" w:date="2021-12-12T22:18:00Z">
            <w:rPr>
              <w:ins w:id="213" w:author="Mr Ownb" w:date="2021-12-12T22:17:00Z"/>
              <w:rFonts w:ascii="Times New Roman" w:hAnsi="Times New Roman" w:cs="Times New Roman"/>
              <w:sz w:val="24"/>
              <w:szCs w:val="24"/>
            </w:rPr>
          </w:rPrChange>
        </w:rPr>
        <w:pPrChange w:id="214" w:author="Mr Ownb" w:date="2021-12-12T22:18:00Z">
          <w:pPr>
            <w:spacing w:line="480" w:lineRule="auto"/>
            <w:jc w:val="both"/>
          </w:pPr>
        </w:pPrChange>
      </w:pPr>
      <w:ins w:id="215" w:author="Mr Ownb" w:date="2021-12-12T22:17:00Z">
        <w:r>
          <w:t>Appendix:</w:t>
        </w:r>
      </w:ins>
    </w:p>
    <w:tbl>
      <w:tblPr>
        <w:tblW w:w="4679" w:type="dxa"/>
        <w:tblLook w:val="04A0" w:firstRow="1" w:lastRow="0" w:firstColumn="1" w:lastColumn="0" w:noHBand="0" w:noVBand="1"/>
      </w:tblPr>
      <w:tblGrid>
        <w:gridCol w:w="1799"/>
        <w:gridCol w:w="960"/>
        <w:gridCol w:w="960"/>
        <w:gridCol w:w="960"/>
      </w:tblGrid>
      <w:tr w:rsidR="00164072" w:rsidRPr="00C05A03" w14:paraId="787B4E5B" w14:textId="77777777" w:rsidTr="00633DAF">
        <w:trPr>
          <w:trHeight w:val="290"/>
          <w:ins w:id="216" w:author="Mr Ownb" w:date="2021-12-12T22:18:00Z"/>
        </w:trPr>
        <w:tc>
          <w:tcPr>
            <w:tcW w:w="1799" w:type="dxa"/>
            <w:tcBorders>
              <w:top w:val="nil"/>
              <w:left w:val="nil"/>
              <w:bottom w:val="nil"/>
              <w:right w:val="nil"/>
            </w:tcBorders>
            <w:shd w:val="clear" w:color="auto" w:fill="auto"/>
            <w:noWrap/>
            <w:vAlign w:val="bottom"/>
            <w:hideMark/>
          </w:tcPr>
          <w:p w14:paraId="085DA331" w14:textId="77777777" w:rsidR="00164072" w:rsidRPr="00C05A03" w:rsidRDefault="00164072" w:rsidP="00633DAF">
            <w:pPr>
              <w:spacing w:after="0" w:line="240" w:lineRule="auto"/>
              <w:rPr>
                <w:ins w:id="217" w:author="Mr Ownb" w:date="2021-12-12T22:18:00Z"/>
                <w:rFonts w:ascii="Calibri" w:eastAsia="Times New Roman" w:hAnsi="Calibri" w:cs="Calibri"/>
                <w:color w:val="000000"/>
                <w:sz w:val="22"/>
                <w:szCs w:val="22"/>
              </w:rPr>
            </w:pPr>
            <w:ins w:id="218" w:author="Mr Ownb" w:date="2021-12-12T22:18:00Z">
              <w:r w:rsidRPr="00C05A03">
                <w:rPr>
                  <w:rFonts w:ascii="Calibri" w:eastAsia="Times New Roman" w:hAnsi="Calibri" w:cs="Calibri"/>
                  <w:color w:val="000000"/>
                  <w:sz w:val="22"/>
                  <w:szCs w:val="22"/>
                </w:rPr>
                <w:t>State</w:t>
              </w:r>
            </w:ins>
          </w:p>
        </w:tc>
        <w:tc>
          <w:tcPr>
            <w:tcW w:w="960" w:type="dxa"/>
            <w:tcBorders>
              <w:top w:val="nil"/>
              <w:left w:val="nil"/>
              <w:bottom w:val="nil"/>
              <w:right w:val="nil"/>
            </w:tcBorders>
            <w:shd w:val="clear" w:color="auto" w:fill="auto"/>
            <w:noWrap/>
            <w:vAlign w:val="bottom"/>
            <w:hideMark/>
          </w:tcPr>
          <w:p w14:paraId="0B4A3C23" w14:textId="77777777" w:rsidR="00164072" w:rsidRPr="00C05A03" w:rsidRDefault="00164072" w:rsidP="00633DAF">
            <w:pPr>
              <w:spacing w:after="0" w:line="240" w:lineRule="auto"/>
              <w:rPr>
                <w:ins w:id="219" w:author="Mr Ownb" w:date="2021-12-12T22:18:00Z"/>
                <w:rFonts w:ascii="Calibri" w:eastAsia="Times New Roman" w:hAnsi="Calibri" w:cs="Calibri"/>
                <w:color w:val="000000"/>
                <w:sz w:val="22"/>
                <w:szCs w:val="22"/>
              </w:rPr>
            </w:pPr>
            <w:ins w:id="220" w:author="Mr Ownb" w:date="2021-12-12T22:18:00Z">
              <w:r w:rsidRPr="00C05A03">
                <w:rPr>
                  <w:rFonts w:ascii="Calibri" w:eastAsia="Times New Roman" w:hAnsi="Calibri" w:cs="Calibri"/>
                  <w:color w:val="000000"/>
                  <w:sz w:val="22"/>
                  <w:szCs w:val="22"/>
                </w:rPr>
                <w:t>Year</w:t>
              </w:r>
            </w:ins>
          </w:p>
        </w:tc>
        <w:tc>
          <w:tcPr>
            <w:tcW w:w="960" w:type="dxa"/>
            <w:tcBorders>
              <w:top w:val="nil"/>
              <w:left w:val="nil"/>
              <w:bottom w:val="nil"/>
              <w:right w:val="nil"/>
            </w:tcBorders>
            <w:shd w:val="clear" w:color="auto" w:fill="auto"/>
            <w:noWrap/>
            <w:vAlign w:val="bottom"/>
            <w:hideMark/>
          </w:tcPr>
          <w:p w14:paraId="39F1BA12" w14:textId="77777777" w:rsidR="00164072" w:rsidRPr="00C05A03" w:rsidRDefault="00164072" w:rsidP="00633DAF">
            <w:pPr>
              <w:spacing w:after="0" w:line="240" w:lineRule="auto"/>
              <w:rPr>
                <w:ins w:id="221" w:author="Mr Ownb" w:date="2021-12-12T22:18:00Z"/>
                <w:rFonts w:ascii="Calibri" w:eastAsia="Times New Roman" w:hAnsi="Calibri" w:cs="Calibri"/>
                <w:color w:val="000000"/>
                <w:sz w:val="22"/>
                <w:szCs w:val="22"/>
              </w:rPr>
            </w:pPr>
            <w:ins w:id="222" w:author="Mr Ownb" w:date="2021-12-12T22:26:00Z">
              <w:r w:rsidRPr="00C05A03">
                <w:rPr>
                  <w:rFonts w:ascii="Calibri" w:eastAsia="Times New Roman" w:hAnsi="Calibri" w:cs="Calibri"/>
                  <w:color w:val="000000"/>
                  <w:sz w:val="22"/>
                  <w:szCs w:val="22"/>
                </w:rPr>
                <w:t>Parity</w:t>
              </w:r>
            </w:ins>
          </w:p>
        </w:tc>
        <w:tc>
          <w:tcPr>
            <w:tcW w:w="960" w:type="dxa"/>
            <w:tcBorders>
              <w:top w:val="nil"/>
              <w:left w:val="nil"/>
              <w:bottom w:val="nil"/>
              <w:right w:val="nil"/>
            </w:tcBorders>
            <w:shd w:val="clear" w:color="auto" w:fill="auto"/>
            <w:noWrap/>
            <w:vAlign w:val="bottom"/>
            <w:hideMark/>
          </w:tcPr>
          <w:p w14:paraId="097C1697" w14:textId="77777777" w:rsidR="00164072" w:rsidRPr="00C05A03" w:rsidRDefault="00164072" w:rsidP="00633DAF">
            <w:pPr>
              <w:spacing w:after="0" w:line="240" w:lineRule="auto"/>
              <w:rPr>
                <w:ins w:id="223" w:author="Mr Ownb" w:date="2021-12-12T22:18:00Z"/>
                <w:rFonts w:ascii="Calibri" w:eastAsia="Times New Roman" w:hAnsi="Calibri" w:cs="Calibri"/>
                <w:color w:val="000000"/>
                <w:sz w:val="22"/>
                <w:szCs w:val="22"/>
              </w:rPr>
            </w:pPr>
            <w:ins w:id="224" w:author="Mr Ownb" w:date="2021-12-12T22:18:00Z">
              <w:r w:rsidRPr="00C05A03">
                <w:rPr>
                  <w:rFonts w:ascii="Calibri" w:eastAsia="Times New Roman" w:hAnsi="Calibri" w:cs="Calibri"/>
                  <w:color w:val="000000"/>
                  <w:sz w:val="22"/>
                  <w:szCs w:val="22"/>
                </w:rPr>
                <w:t>Late Year</w:t>
              </w:r>
            </w:ins>
          </w:p>
        </w:tc>
      </w:tr>
      <w:tr w:rsidR="00164072" w:rsidRPr="00C05A03" w14:paraId="08E40FDC" w14:textId="77777777" w:rsidTr="00633DAF">
        <w:trPr>
          <w:trHeight w:val="290"/>
          <w:ins w:id="225" w:author="Mr Ownb" w:date="2021-12-12T22:18:00Z"/>
        </w:trPr>
        <w:tc>
          <w:tcPr>
            <w:tcW w:w="1799" w:type="dxa"/>
            <w:tcBorders>
              <w:top w:val="nil"/>
              <w:left w:val="nil"/>
              <w:bottom w:val="nil"/>
              <w:right w:val="nil"/>
            </w:tcBorders>
            <w:shd w:val="clear" w:color="auto" w:fill="auto"/>
            <w:noWrap/>
            <w:vAlign w:val="bottom"/>
            <w:hideMark/>
          </w:tcPr>
          <w:p w14:paraId="2D79FF68" w14:textId="77777777" w:rsidR="00164072" w:rsidRPr="00C05A03" w:rsidRDefault="00164072" w:rsidP="00633DAF">
            <w:pPr>
              <w:spacing w:after="0" w:line="240" w:lineRule="auto"/>
              <w:rPr>
                <w:ins w:id="226" w:author="Mr Ownb" w:date="2021-12-12T22:18:00Z"/>
                <w:rFonts w:ascii="Calibri" w:eastAsia="Times New Roman" w:hAnsi="Calibri" w:cs="Calibri"/>
                <w:color w:val="000000"/>
                <w:sz w:val="22"/>
                <w:szCs w:val="22"/>
              </w:rPr>
            </w:pPr>
            <w:ins w:id="227" w:author="Mr Ownb" w:date="2021-12-12T22:18:00Z">
              <w:r w:rsidRPr="00C05A03">
                <w:rPr>
                  <w:rFonts w:ascii="Calibri" w:eastAsia="Times New Roman" w:hAnsi="Calibri" w:cs="Calibri"/>
                  <w:color w:val="000000"/>
                  <w:sz w:val="22"/>
                  <w:szCs w:val="22"/>
                </w:rPr>
                <w:t>Arkansas</w:t>
              </w:r>
            </w:ins>
          </w:p>
        </w:tc>
        <w:tc>
          <w:tcPr>
            <w:tcW w:w="960" w:type="dxa"/>
            <w:tcBorders>
              <w:top w:val="nil"/>
              <w:left w:val="nil"/>
              <w:bottom w:val="nil"/>
              <w:right w:val="nil"/>
            </w:tcBorders>
            <w:shd w:val="clear" w:color="auto" w:fill="auto"/>
            <w:noWrap/>
            <w:vAlign w:val="bottom"/>
            <w:hideMark/>
          </w:tcPr>
          <w:p w14:paraId="3C48067C" w14:textId="77777777" w:rsidR="00164072" w:rsidRPr="00C05A03" w:rsidRDefault="00164072" w:rsidP="00633DAF">
            <w:pPr>
              <w:spacing w:after="0" w:line="240" w:lineRule="auto"/>
              <w:jc w:val="right"/>
              <w:rPr>
                <w:ins w:id="228" w:author="Mr Ownb" w:date="2021-12-12T22:18:00Z"/>
                <w:rFonts w:ascii="Calibri" w:eastAsia="Times New Roman" w:hAnsi="Calibri" w:cs="Calibri"/>
                <w:color w:val="000000"/>
                <w:sz w:val="22"/>
                <w:szCs w:val="22"/>
              </w:rPr>
            </w:pPr>
            <w:ins w:id="229" w:author="Mr Ownb" w:date="2021-12-12T22:18:00Z">
              <w:r w:rsidRPr="00C05A03">
                <w:rPr>
                  <w:rFonts w:ascii="Calibri" w:eastAsia="Times New Roman" w:hAnsi="Calibri" w:cs="Calibri"/>
                  <w:color w:val="000000"/>
                  <w:sz w:val="22"/>
                  <w:szCs w:val="22"/>
                </w:rPr>
                <w:t>1997</w:t>
              </w:r>
            </w:ins>
          </w:p>
        </w:tc>
        <w:tc>
          <w:tcPr>
            <w:tcW w:w="960" w:type="dxa"/>
            <w:tcBorders>
              <w:top w:val="nil"/>
              <w:left w:val="nil"/>
              <w:bottom w:val="nil"/>
              <w:right w:val="nil"/>
            </w:tcBorders>
            <w:shd w:val="clear" w:color="auto" w:fill="auto"/>
            <w:noWrap/>
            <w:vAlign w:val="bottom"/>
            <w:hideMark/>
          </w:tcPr>
          <w:p w14:paraId="322D8463" w14:textId="77777777" w:rsidR="00164072" w:rsidRPr="00C05A03" w:rsidRDefault="00164072" w:rsidP="00633DAF">
            <w:pPr>
              <w:spacing w:after="0" w:line="240" w:lineRule="auto"/>
              <w:rPr>
                <w:ins w:id="230" w:author="Mr Ownb" w:date="2021-12-12T22:18:00Z"/>
                <w:rFonts w:ascii="Calibri" w:eastAsia="Times New Roman" w:hAnsi="Calibri" w:cs="Calibri"/>
                <w:color w:val="000000"/>
                <w:sz w:val="22"/>
                <w:szCs w:val="22"/>
              </w:rPr>
            </w:pPr>
            <w:ins w:id="231" w:author="Mr Ownb" w:date="2021-12-12T22:18:00Z">
              <w:r w:rsidRPr="00C05A03">
                <w:rPr>
                  <w:rFonts w:ascii="Calibri" w:eastAsia="Times New Roman" w:hAnsi="Calibri" w:cs="Calibri"/>
                  <w:color w:val="000000"/>
                  <w:sz w:val="22"/>
                  <w:szCs w:val="22"/>
                </w:rPr>
                <w:t>Yes</w:t>
              </w:r>
            </w:ins>
          </w:p>
        </w:tc>
        <w:tc>
          <w:tcPr>
            <w:tcW w:w="960" w:type="dxa"/>
            <w:tcBorders>
              <w:top w:val="nil"/>
              <w:left w:val="nil"/>
              <w:bottom w:val="nil"/>
              <w:right w:val="nil"/>
            </w:tcBorders>
            <w:shd w:val="clear" w:color="auto" w:fill="auto"/>
            <w:noWrap/>
            <w:vAlign w:val="bottom"/>
            <w:hideMark/>
          </w:tcPr>
          <w:p w14:paraId="173C8C6E" w14:textId="77777777" w:rsidR="00164072" w:rsidRPr="00C05A03" w:rsidRDefault="00164072" w:rsidP="00633DAF">
            <w:pPr>
              <w:spacing w:after="0" w:line="240" w:lineRule="auto"/>
              <w:jc w:val="right"/>
              <w:rPr>
                <w:ins w:id="232" w:author="Mr Ownb" w:date="2021-12-12T22:18:00Z"/>
                <w:rFonts w:ascii="Calibri" w:eastAsia="Times New Roman" w:hAnsi="Calibri" w:cs="Calibri"/>
                <w:color w:val="000000"/>
                <w:sz w:val="22"/>
                <w:szCs w:val="22"/>
              </w:rPr>
            </w:pPr>
            <w:ins w:id="233" w:author="Mr Ownb" w:date="2021-12-12T22:18:00Z">
              <w:r w:rsidRPr="00C05A03">
                <w:rPr>
                  <w:rFonts w:ascii="Calibri" w:eastAsia="Times New Roman" w:hAnsi="Calibri" w:cs="Calibri"/>
                  <w:color w:val="000000"/>
                  <w:sz w:val="22"/>
                  <w:szCs w:val="22"/>
                </w:rPr>
                <w:t>1</w:t>
              </w:r>
            </w:ins>
          </w:p>
        </w:tc>
      </w:tr>
      <w:tr w:rsidR="00164072" w:rsidRPr="00C05A03" w14:paraId="7692372B" w14:textId="77777777" w:rsidTr="00633DAF">
        <w:trPr>
          <w:trHeight w:val="290"/>
          <w:ins w:id="234" w:author="Mr Ownb" w:date="2021-12-12T22:18:00Z"/>
        </w:trPr>
        <w:tc>
          <w:tcPr>
            <w:tcW w:w="1799" w:type="dxa"/>
            <w:tcBorders>
              <w:top w:val="nil"/>
              <w:left w:val="nil"/>
              <w:bottom w:val="nil"/>
              <w:right w:val="nil"/>
            </w:tcBorders>
            <w:shd w:val="clear" w:color="auto" w:fill="auto"/>
            <w:noWrap/>
            <w:vAlign w:val="bottom"/>
            <w:hideMark/>
          </w:tcPr>
          <w:p w14:paraId="304131BB" w14:textId="77777777" w:rsidR="00164072" w:rsidRPr="00C05A03" w:rsidRDefault="00164072" w:rsidP="00633DAF">
            <w:pPr>
              <w:spacing w:after="0" w:line="240" w:lineRule="auto"/>
              <w:rPr>
                <w:ins w:id="235" w:author="Mr Ownb" w:date="2021-12-12T22:18:00Z"/>
                <w:rFonts w:ascii="Calibri" w:eastAsia="Times New Roman" w:hAnsi="Calibri" w:cs="Calibri"/>
                <w:color w:val="000000"/>
                <w:sz w:val="22"/>
                <w:szCs w:val="22"/>
              </w:rPr>
            </w:pPr>
            <w:ins w:id="236" w:author="Mr Ownb" w:date="2021-12-12T22:18:00Z">
              <w:r w:rsidRPr="00C05A03">
                <w:rPr>
                  <w:rFonts w:ascii="Calibri" w:eastAsia="Times New Roman" w:hAnsi="Calibri" w:cs="Calibri"/>
                  <w:color w:val="000000"/>
                  <w:sz w:val="22"/>
                  <w:szCs w:val="22"/>
                </w:rPr>
                <w:t>California</w:t>
              </w:r>
            </w:ins>
          </w:p>
        </w:tc>
        <w:tc>
          <w:tcPr>
            <w:tcW w:w="960" w:type="dxa"/>
            <w:tcBorders>
              <w:top w:val="nil"/>
              <w:left w:val="nil"/>
              <w:bottom w:val="nil"/>
              <w:right w:val="nil"/>
            </w:tcBorders>
            <w:shd w:val="clear" w:color="auto" w:fill="auto"/>
            <w:noWrap/>
            <w:vAlign w:val="bottom"/>
            <w:hideMark/>
          </w:tcPr>
          <w:p w14:paraId="501D9F5C" w14:textId="77777777" w:rsidR="00164072" w:rsidRPr="00C05A03" w:rsidRDefault="00164072" w:rsidP="00633DAF">
            <w:pPr>
              <w:spacing w:after="0" w:line="240" w:lineRule="auto"/>
              <w:jc w:val="right"/>
              <w:rPr>
                <w:ins w:id="237" w:author="Mr Ownb" w:date="2021-12-12T22:18:00Z"/>
                <w:rFonts w:ascii="Calibri" w:eastAsia="Times New Roman" w:hAnsi="Calibri" w:cs="Calibri"/>
                <w:color w:val="000000"/>
                <w:sz w:val="22"/>
                <w:szCs w:val="22"/>
              </w:rPr>
            </w:pPr>
            <w:ins w:id="238" w:author="Mr Ownb" w:date="2021-12-12T22:18:00Z">
              <w:r w:rsidRPr="00C05A03">
                <w:rPr>
                  <w:rFonts w:ascii="Calibri" w:eastAsia="Times New Roman" w:hAnsi="Calibri" w:cs="Calibri"/>
                  <w:color w:val="000000"/>
                  <w:sz w:val="22"/>
                  <w:szCs w:val="22"/>
                </w:rPr>
                <w:t>2000</w:t>
              </w:r>
            </w:ins>
          </w:p>
        </w:tc>
        <w:tc>
          <w:tcPr>
            <w:tcW w:w="960" w:type="dxa"/>
            <w:tcBorders>
              <w:top w:val="nil"/>
              <w:left w:val="nil"/>
              <w:bottom w:val="nil"/>
              <w:right w:val="nil"/>
            </w:tcBorders>
            <w:shd w:val="clear" w:color="auto" w:fill="auto"/>
            <w:noWrap/>
            <w:vAlign w:val="bottom"/>
            <w:hideMark/>
          </w:tcPr>
          <w:p w14:paraId="1B7770C1" w14:textId="77777777" w:rsidR="00164072" w:rsidRPr="00C05A03" w:rsidRDefault="00164072" w:rsidP="00633DAF">
            <w:pPr>
              <w:spacing w:after="0" w:line="240" w:lineRule="auto"/>
              <w:rPr>
                <w:ins w:id="239" w:author="Mr Ownb" w:date="2021-12-12T22:18:00Z"/>
                <w:rFonts w:ascii="Calibri" w:eastAsia="Times New Roman" w:hAnsi="Calibri" w:cs="Calibri"/>
                <w:color w:val="000000"/>
                <w:sz w:val="22"/>
                <w:szCs w:val="22"/>
              </w:rPr>
            </w:pPr>
            <w:ins w:id="240" w:author="Mr Ownb" w:date="2021-12-12T22:18:00Z">
              <w:r w:rsidRPr="00C05A03">
                <w:rPr>
                  <w:rFonts w:ascii="Calibri" w:eastAsia="Times New Roman" w:hAnsi="Calibri" w:cs="Calibri"/>
                  <w:color w:val="000000"/>
                  <w:sz w:val="22"/>
                  <w:szCs w:val="22"/>
                </w:rPr>
                <w:t>Yes</w:t>
              </w:r>
            </w:ins>
          </w:p>
        </w:tc>
        <w:tc>
          <w:tcPr>
            <w:tcW w:w="960" w:type="dxa"/>
            <w:tcBorders>
              <w:top w:val="nil"/>
              <w:left w:val="nil"/>
              <w:bottom w:val="nil"/>
              <w:right w:val="nil"/>
            </w:tcBorders>
            <w:shd w:val="clear" w:color="auto" w:fill="auto"/>
            <w:noWrap/>
            <w:vAlign w:val="bottom"/>
            <w:hideMark/>
          </w:tcPr>
          <w:p w14:paraId="502D57E8" w14:textId="77777777" w:rsidR="00164072" w:rsidRPr="00C05A03" w:rsidRDefault="00164072" w:rsidP="00633DAF">
            <w:pPr>
              <w:spacing w:after="0" w:line="240" w:lineRule="auto"/>
              <w:jc w:val="right"/>
              <w:rPr>
                <w:ins w:id="241" w:author="Mr Ownb" w:date="2021-12-12T22:18:00Z"/>
                <w:rFonts w:ascii="Calibri" w:eastAsia="Times New Roman" w:hAnsi="Calibri" w:cs="Calibri"/>
                <w:color w:val="000000"/>
                <w:sz w:val="22"/>
                <w:szCs w:val="22"/>
              </w:rPr>
            </w:pPr>
            <w:ins w:id="242" w:author="Mr Ownb" w:date="2021-12-12T22:18:00Z">
              <w:r w:rsidRPr="00C05A03">
                <w:rPr>
                  <w:rFonts w:ascii="Calibri" w:eastAsia="Times New Roman" w:hAnsi="Calibri" w:cs="Calibri"/>
                  <w:color w:val="000000"/>
                  <w:sz w:val="22"/>
                  <w:szCs w:val="22"/>
                </w:rPr>
                <w:t>0</w:t>
              </w:r>
            </w:ins>
          </w:p>
        </w:tc>
      </w:tr>
      <w:tr w:rsidR="00164072" w:rsidRPr="00C05A03" w14:paraId="5C5CCF23" w14:textId="77777777" w:rsidTr="00633DAF">
        <w:trPr>
          <w:trHeight w:val="290"/>
          <w:ins w:id="243" w:author="Mr Ownb" w:date="2021-12-12T22:18:00Z"/>
        </w:trPr>
        <w:tc>
          <w:tcPr>
            <w:tcW w:w="1799" w:type="dxa"/>
            <w:tcBorders>
              <w:top w:val="nil"/>
              <w:left w:val="nil"/>
              <w:bottom w:val="nil"/>
              <w:right w:val="nil"/>
            </w:tcBorders>
            <w:shd w:val="clear" w:color="auto" w:fill="auto"/>
            <w:noWrap/>
            <w:vAlign w:val="bottom"/>
            <w:hideMark/>
          </w:tcPr>
          <w:p w14:paraId="625B6F4B" w14:textId="77777777" w:rsidR="00164072" w:rsidRPr="00C05A03" w:rsidRDefault="00164072" w:rsidP="00633DAF">
            <w:pPr>
              <w:spacing w:after="0" w:line="240" w:lineRule="auto"/>
              <w:rPr>
                <w:ins w:id="244" w:author="Mr Ownb" w:date="2021-12-12T22:18:00Z"/>
                <w:rFonts w:ascii="Calibri" w:eastAsia="Times New Roman" w:hAnsi="Calibri" w:cs="Calibri"/>
                <w:color w:val="000000"/>
                <w:sz w:val="22"/>
                <w:szCs w:val="22"/>
              </w:rPr>
            </w:pPr>
            <w:ins w:id="245" w:author="Mr Ownb" w:date="2021-12-12T22:18:00Z">
              <w:r w:rsidRPr="00C05A03">
                <w:rPr>
                  <w:rFonts w:ascii="Calibri" w:eastAsia="Times New Roman" w:hAnsi="Calibri" w:cs="Calibri"/>
                  <w:color w:val="000000"/>
                  <w:sz w:val="22"/>
                  <w:szCs w:val="22"/>
                </w:rPr>
                <w:t>Colorado</w:t>
              </w:r>
            </w:ins>
          </w:p>
        </w:tc>
        <w:tc>
          <w:tcPr>
            <w:tcW w:w="960" w:type="dxa"/>
            <w:tcBorders>
              <w:top w:val="nil"/>
              <w:left w:val="nil"/>
              <w:bottom w:val="nil"/>
              <w:right w:val="nil"/>
            </w:tcBorders>
            <w:shd w:val="clear" w:color="auto" w:fill="auto"/>
            <w:noWrap/>
            <w:vAlign w:val="bottom"/>
            <w:hideMark/>
          </w:tcPr>
          <w:p w14:paraId="68C9880E" w14:textId="77777777" w:rsidR="00164072" w:rsidRPr="00C05A03" w:rsidRDefault="00164072" w:rsidP="00633DAF">
            <w:pPr>
              <w:spacing w:after="0" w:line="240" w:lineRule="auto"/>
              <w:jc w:val="right"/>
              <w:rPr>
                <w:ins w:id="246" w:author="Mr Ownb" w:date="2021-12-12T22:18:00Z"/>
                <w:rFonts w:ascii="Calibri" w:eastAsia="Times New Roman" w:hAnsi="Calibri" w:cs="Calibri"/>
                <w:color w:val="000000"/>
                <w:sz w:val="22"/>
                <w:szCs w:val="22"/>
              </w:rPr>
            </w:pPr>
            <w:ins w:id="247" w:author="Mr Ownb" w:date="2021-12-12T22:18:00Z">
              <w:r w:rsidRPr="00C05A03">
                <w:rPr>
                  <w:rFonts w:ascii="Calibri" w:eastAsia="Times New Roman" w:hAnsi="Calibri" w:cs="Calibri"/>
                  <w:color w:val="000000"/>
                  <w:sz w:val="22"/>
                  <w:szCs w:val="22"/>
                </w:rPr>
                <w:t>1998</w:t>
              </w:r>
            </w:ins>
          </w:p>
        </w:tc>
        <w:tc>
          <w:tcPr>
            <w:tcW w:w="960" w:type="dxa"/>
            <w:tcBorders>
              <w:top w:val="nil"/>
              <w:left w:val="nil"/>
              <w:bottom w:val="nil"/>
              <w:right w:val="nil"/>
            </w:tcBorders>
            <w:shd w:val="clear" w:color="auto" w:fill="auto"/>
            <w:noWrap/>
            <w:vAlign w:val="bottom"/>
            <w:hideMark/>
          </w:tcPr>
          <w:p w14:paraId="16756BF0" w14:textId="77777777" w:rsidR="00164072" w:rsidRPr="00C05A03" w:rsidRDefault="00164072" w:rsidP="00633DAF">
            <w:pPr>
              <w:spacing w:after="0" w:line="240" w:lineRule="auto"/>
              <w:rPr>
                <w:ins w:id="248" w:author="Mr Ownb" w:date="2021-12-12T22:18:00Z"/>
                <w:rFonts w:ascii="Calibri" w:eastAsia="Times New Roman" w:hAnsi="Calibri" w:cs="Calibri"/>
                <w:color w:val="000000"/>
                <w:sz w:val="22"/>
                <w:szCs w:val="22"/>
              </w:rPr>
            </w:pPr>
            <w:ins w:id="249" w:author="Mr Ownb" w:date="2021-12-12T22:18:00Z">
              <w:r w:rsidRPr="00C05A03">
                <w:rPr>
                  <w:rFonts w:ascii="Calibri" w:eastAsia="Times New Roman" w:hAnsi="Calibri" w:cs="Calibri"/>
                  <w:color w:val="000000"/>
                  <w:sz w:val="22"/>
                  <w:szCs w:val="22"/>
                </w:rPr>
                <w:t>Yes</w:t>
              </w:r>
            </w:ins>
          </w:p>
        </w:tc>
        <w:tc>
          <w:tcPr>
            <w:tcW w:w="960" w:type="dxa"/>
            <w:tcBorders>
              <w:top w:val="nil"/>
              <w:left w:val="nil"/>
              <w:bottom w:val="nil"/>
              <w:right w:val="nil"/>
            </w:tcBorders>
            <w:shd w:val="clear" w:color="auto" w:fill="auto"/>
            <w:noWrap/>
            <w:vAlign w:val="bottom"/>
            <w:hideMark/>
          </w:tcPr>
          <w:p w14:paraId="31BA8A6A" w14:textId="77777777" w:rsidR="00164072" w:rsidRPr="00C05A03" w:rsidRDefault="00164072" w:rsidP="00633DAF">
            <w:pPr>
              <w:spacing w:after="0" w:line="240" w:lineRule="auto"/>
              <w:jc w:val="right"/>
              <w:rPr>
                <w:ins w:id="250" w:author="Mr Ownb" w:date="2021-12-12T22:18:00Z"/>
                <w:rFonts w:ascii="Calibri" w:eastAsia="Times New Roman" w:hAnsi="Calibri" w:cs="Calibri"/>
                <w:color w:val="000000"/>
                <w:sz w:val="22"/>
                <w:szCs w:val="22"/>
              </w:rPr>
            </w:pPr>
            <w:ins w:id="251" w:author="Mr Ownb" w:date="2021-12-12T22:18:00Z">
              <w:r w:rsidRPr="00C05A03">
                <w:rPr>
                  <w:rFonts w:ascii="Calibri" w:eastAsia="Times New Roman" w:hAnsi="Calibri" w:cs="Calibri"/>
                  <w:color w:val="000000"/>
                  <w:sz w:val="22"/>
                  <w:szCs w:val="22"/>
                </w:rPr>
                <w:t>0</w:t>
              </w:r>
            </w:ins>
          </w:p>
        </w:tc>
      </w:tr>
      <w:tr w:rsidR="00164072" w:rsidRPr="00C05A03" w14:paraId="3F92EF2C" w14:textId="77777777" w:rsidTr="00633DAF">
        <w:trPr>
          <w:trHeight w:val="290"/>
          <w:ins w:id="252" w:author="Mr Ownb" w:date="2021-12-12T22:18:00Z"/>
        </w:trPr>
        <w:tc>
          <w:tcPr>
            <w:tcW w:w="1799" w:type="dxa"/>
            <w:tcBorders>
              <w:top w:val="nil"/>
              <w:left w:val="nil"/>
              <w:bottom w:val="nil"/>
              <w:right w:val="nil"/>
            </w:tcBorders>
            <w:shd w:val="clear" w:color="auto" w:fill="auto"/>
            <w:noWrap/>
            <w:vAlign w:val="bottom"/>
            <w:hideMark/>
          </w:tcPr>
          <w:p w14:paraId="6F834841" w14:textId="77777777" w:rsidR="00164072" w:rsidRPr="00C05A03" w:rsidRDefault="00164072" w:rsidP="00633DAF">
            <w:pPr>
              <w:spacing w:after="0" w:line="240" w:lineRule="auto"/>
              <w:rPr>
                <w:ins w:id="253" w:author="Mr Ownb" w:date="2021-12-12T22:18:00Z"/>
                <w:rFonts w:ascii="Calibri" w:eastAsia="Times New Roman" w:hAnsi="Calibri" w:cs="Calibri"/>
                <w:color w:val="000000"/>
                <w:sz w:val="22"/>
                <w:szCs w:val="22"/>
              </w:rPr>
            </w:pPr>
            <w:ins w:id="254" w:author="Mr Ownb" w:date="2021-12-12T22:18:00Z">
              <w:r w:rsidRPr="00C05A03">
                <w:rPr>
                  <w:rFonts w:ascii="Calibri" w:eastAsia="Times New Roman" w:hAnsi="Calibri" w:cs="Calibri"/>
                  <w:color w:val="000000"/>
                  <w:sz w:val="22"/>
                  <w:szCs w:val="22"/>
                </w:rPr>
                <w:t>Connecticut</w:t>
              </w:r>
            </w:ins>
          </w:p>
        </w:tc>
        <w:tc>
          <w:tcPr>
            <w:tcW w:w="960" w:type="dxa"/>
            <w:tcBorders>
              <w:top w:val="nil"/>
              <w:left w:val="nil"/>
              <w:bottom w:val="nil"/>
              <w:right w:val="nil"/>
            </w:tcBorders>
            <w:shd w:val="clear" w:color="auto" w:fill="auto"/>
            <w:noWrap/>
            <w:vAlign w:val="bottom"/>
            <w:hideMark/>
          </w:tcPr>
          <w:p w14:paraId="1A77DDF3" w14:textId="77777777" w:rsidR="00164072" w:rsidRPr="00C05A03" w:rsidRDefault="00164072" w:rsidP="00633DAF">
            <w:pPr>
              <w:spacing w:after="0" w:line="240" w:lineRule="auto"/>
              <w:jc w:val="right"/>
              <w:rPr>
                <w:ins w:id="255" w:author="Mr Ownb" w:date="2021-12-12T22:18:00Z"/>
                <w:rFonts w:ascii="Calibri" w:eastAsia="Times New Roman" w:hAnsi="Calibri" w:cs="Calibri"/>
                <w:color w:val="000000"/>
                <w:sz w:val="22"/>
                <w:szCs w:val="22"/>
              </w:rPr>
            </w:pPr>
            <w:ins w:id="256" w:author="Mr Ownb" w:date="2021-12-12T22:18:00Z">
              <w:r w:rsidRPr="00C05A03">
                <w:rPr>
                  <w:rFonts w:ascii="Calibri" w:eastAsia="Times New Roman" w:hAnsi="Calibri" w:cs="Calibri"/>
                  <w:color w:val="000000"/>
                  <w:sz w:val="22"/>
                  <w:szCs w:val="22"/>
                </w:rPr>
                <w:t>2000</w:t>
              </w:r>
            </w:ins>
          </w:p>
        </w:tc>
        <w:tc>
          <w:tcPr>
            <w:tcW w:w="960" w:type="dxa"/>
            <w:tcBorders>
              <w:top w:val="nil"/>
              <w:left w:val="nil"/>
              <w:bottom w:val="nil"/>
              <w:right w:val="nil"/>
            </w:tcBorders>
            <w:shd w:val="clear" w:color="auto" w:fill="auto"/>
            <w:noWrap/>
            <w:vAlign w:val="bottom"/>
            <w:hideMark/>
          </w:tcPr>
          <w:p w14:paraId="038A8255" w14:textId="77777777" w:rsidR="00164072" w:rsidRPr="00C05A03" w:rsidRDefault="00164072" w:rsidP="00633DAF">
            <w:pPr>
              <w:spacing w:after="0" w:line="240" w:lineRule="auto"/>
              <w:rPr>
                <w:ins w:id="257" w:author="Mr Ownb" w:date="2021-12-12T22:18:00Z"/>
                <w:rFonts w:ascii="Calibri" w:eastAsia="Times New Roman" w:hAnsi="Calibri" w:cs="Calibri"/>
                <w:color w:val="000000"/>
                <w:sz w:val="22"/>
                <w:szCs w:val="22"/>
              </w:rPr>
            </w:pPr>
            <w:ins w:id="258" w:author="Mr Ownb" w:date="2021-12-12T22:18:00Z">
              <w:r w:rsidRPr="00C05A03">
                <w:rPr>
                  <w:rFonts w:ascii="Calibri" w:eastAsia="Times New Roman" w:hAnsi="Calibri" w:cs="Calibri"/>
                  <w:color w:val="000000"/>
                  <w:sz w:val="22"/>
                  <w:szCs w:val="22"/>
                </w:rPr>
                <w:t>Yes</w:t>
              </w:r>
            </w:ins>
          </w:p>
        </w:tc>
        <w:tc>
          <w:tcPr>
            <w:tcW w:w="960" w:type="dxa"/>
            <w:tcBorders>
              <w:top w:val="nil"/>
              <w:left w:val="nil"/>
              <w:bottom w:val="nil"/>
              <w:right w:val="nil"/>
            </w:tcBorders>
            <w:shd w:val="clear" w:color="auto" w:fill="auto"/>
            <w:noWrap/>
            <w:vAlign w:val="bottom"/>
            <w:hideMark/>
          </w:tcPr>
          <w:p w14:paraId="73B69C31" w14:textId="77777777" w:rsidR="00164072" w:rsidRPr="00C05A03" w:rsidRDefault="00164072" w:rsidP="00633DAF">
            <w:pPr>
              <w:spacing w:after="0" w:line="240" w:lineRule="auto"/>
              <w:jc w:val="right"/>
              <w:rPr>
                <w:ins w:id="259" w:author="Mr Ownb" w:date="2021-12-12T22:18:00Z"/>
                <w:rFonts w:ascii="Calibri" w:eastAsia="Times New Roman" w:hAnsi="Calibri" w:cs="Calibri"/>
                <w:color w:val="000000"/>
                <w:sz w:val="22"/>
                <w:szCs w:val="22"/>
              </w:rPr>
            </w:pPr>
            <w:ins w:id="260" w:author="Mr Ownb" w:date="2021-12-12T22:18:00Z">
              <w:r w:rsidRPr="00C05A03">
                <w:rPr>
                  <w:rFonts w:ascii="Calibri" w:eastAsia="Times New Roman" w:hAnsi="Calibri" w:cs="Calibri"/>
                  <w:color w:val="000000"/>
                  <w:sz w:val="22"/>
                  <w:szCs w:val="22"/>
                </w:rPr>
                <w:t>0</w:t>
              </w:r>
            </w:ins>
          </w:p>
        </w:tc>
      </w:tr>
      <w:tr w:rsidR="00164072" w:rsidRPr="00C05A03" w14:paraId="141BB1A2" w14:textId="77777777" w:rsidTr="00633DAF">
        <w:trPr>
          <w:trHeight w:val="290"/>
          <w:ins w:id="261" w:author="Mr Ownb" w:date="2021-12-12T22:18:00Z"/>
        </w:trPr>
        <w:tc>
          <w:tcPr>
            <w:tcW w:w="1799" w:type="dxa"/>
            <w:tcBorders>
              <w:top w:val="nil"/>
              <w:left w:val="nil"/>
              <w:bottom w:val="nil"/>
              <w:right w:val="nil"/>
            </w:tcBorders>
            <w:shd w:val="clear" w:color="auto" w:fill="auto"/>
            <w:noWrap/>
            <w:vAlign w:val="bottom"/>
            <w:hideMark/>
          </w:tcPr>
          <w:p w14:paraId="02EE5011" w14:textId="77777777" w:rsidR="00164072" w:rsidRPr="00C05A03" w:rsidRDefault="00164072" w:rsidP="00633DAF">
            <w:pPr>
              <w:spacing w:after="0" w:line="240" w:lineRule="auto"/>
              <w:rPr>
                <w:ins w:id="262" w:author="Mr Ownb" w:date="2021-12-12T22:18:00Z"/>
                <w:rFonts w:ascii="Calibri" w:eastAsia="Times New Roman" w:hAnsi="Calibri" w:cs="Calibri"/>
                <w:color w:val="000000"/>
                <w:sz w:val="22"/>
                <w:szCs w:val="22"/>
              </w:rPr>
            </w:pPr>
            <w:ins w:id="263" w:author="Mr Ownb" w:date="2021-12-12T22:18:00Z">
              <w:r w:rsidRPr="00C05A03">
                <w:rPr>
                  <w:rFonts w:ascii="Calibri" w:eastAsia="Times New Roman" w:hAnsi="Calibri" w:cs="Calibri"/>
                  <w:color w:val="000000"/>
                  <w:sz w:val="22"/>
                  <w:szCs w:val="22"/>
                </w:rPr>
                <w:t>Delaware</w:t>
              </w:r>
            </w:ins>
          </w:p>
        </w:tc>
        <w:tc>
          <w:tcPr>
            <w:tcW w:w="960" w:type="dxa"/>
            <w:tcBorders>
              <w:top w:val="nil"/>
              <w:left w:val="nil"/>
              <w:bottom w:val="nil"/>
              <w:right w:val="nil"/>
            </w:tcBorders>
            <w:shd w:val="clear" w:color="auto" w:fill="auto"/>
            <w:noWrap/>
            <w:vAlign w:val="bottom"/>
            <w:hideMark/>
          </w:tcPr>
          <w:p w14:paraId="0B8250EE" w14:textId="77777777" w:rsidR="00164072" w:rsidRPr="00C05A03" w:rsidRDefault="00164072" w:rsidP="00633DAF">
            <w:pPr>
              <w:spacing w:after="0" w:line="240" w:lineRule="auto"/>
              <w:jc w:val="right"/>
              <w:rPr>
                <w:ins w:id="264" w:author="Mr Ownb" w:date="2021-12-12T22:18:00Z"/>
                <w:rFonts w:ascii="Calibri" w:eastAsia="Times New Roman" w:hAnsi="Calibri" w:cs="Calibri"/>
                <w:color w:val="000000"/>
                <w:sz w:val="22"/>
                <w:szCs w:val="22"/>
              </w:rPr>
            </w:pPr>
            <w:ins w:id="265" w:author="Mr Ownb" w:date="2021-12-12T22:18:00Z">
              <w:r w:rsidRPr="00C05A03">
                <w:rPr>
                  <w:rFonts w:ascii="Calibri" w:eastAsia="Times New Roman" w:hAnsi="Calibri" w:cs="Calibri"/>
                  <w:color w:val="000000"/>
                  <w:sz w:val="22"/>
                  <w:szCs w:val="22"/>
                </w:rPr>
                <w:t>1999</w:t>
              </w:r>
            </w:ins>
          </w:p>
        </w:tc>
        <w:tc>
          <w:tcPr>
            <w:tcW w:w="960" w:type="dxa"/>
            <w:tcBorders>
              <w:top w:val="nil"/>
              <w:left w:val="nil"/>
              <w:bottom w:val="nil"/>
              <w:right w:val="nil"/>
            </w:tcBorders>
            <w:shd w:val="clear" w:color="auto" w:fill="auto"/>
            <w:noWrap/>
            <w:vAlign w:val="bottom"/>
            <w:hideMark/>
          </w:tcPr>
          <w:p w14:paraId="21676925" w14:textId="77777777" w:rsidR="00164072" w:rsidRPr="00C05A03" w:rsidRDefault="00164072" w:rsidP="00633DAF">
            <w:pPr>
              <w:spacing w:after="0" w:line="240" w:lineRule="auto"/>
              <w:rPr>
                <w:ins w:id="266" w:author="Mr Ownb" w:date="2021-12-12T22:18:00Z"/>
                <w:rFonts w:ascii="Calibri" w:eastAsia="Times New Roman" w:hAnsi="Calibri" w:cs="Calibri"/>
                <w:color w:val="000000"/>
                <w:sz w:val="22"/>
                <w:szCs w:val="22"/>
              </w:rPr>
            </w:pPr>
            <w:ins w:id="267" w:author="Mr Ownb" w:date="2021-12-12T22:18:00Z">
              <w:r w:rsidRPr="00C05A03">
                <w:rPr>
                  <w:rFonts w:ascii="Calibri" w:eastAsia="Times New Roman" w:hAnsi="Calibri" w:cs="Calibri"/>
                  <w:color w:val="000000"/>
                  <w:sz w:val="22"/>
                  <w:szCs w:val="22"/>
                </w:rPr>
                <w:t>Yes</w:t>
              </w:r>
            </w:ins>
          </w:p>
        </w:tc>
        <w:tc>
          <w:tcPr>
            <w:tcW w:w="960" w:type="dxa"/>
            <w:tcBorders>
              <w:top w:val="nil"/>
              <w:left w:val="nil"/>
              <w:bottom w:val="nil"/>
              <w:right w:val="nil"/>
            </w:tcBorders>
            <w:shd w:val="clear" w:color="auto" w:fill="auto"/>
            <w:noWrap/>
            <w:vAlign w:val="bottom"/>
            <w:hideMark/>
          </w:tcPr>
          <w:p w14:paraId="17398122" w14:textId="77777777" w:rsidR="00164072" w:rsidRPr="00C05A03" w:rsidRDefault="00164072" w:rsidP="00633DAF">
            <w:pPr>
              <w:spacing w:after="0" w:line="240" w:lineRule="auto"/>
              <w:jc w:val="right"/>
              <w:rPr>
                <w:ins w:id="268" w:author="Mr Ownb" w:date="2021-12-12T22:18:00Z"/>
                <w:rFonts w:ascii="Calibri" w:eastAsia="Times New Roman" w:hAnsi="Calibri" w:cs="Calibri"/>
                <w:color w:val="000000"/>
                <w:sz w:val="22"/>
                <w:szCs w:val="22"/>
              </w:rPr>
            </w:pPr>
            <w:ins w:id="269" w:author="Mr Ownb" w:date="2021-12-12T22:18:00Z">
              <w:r w:rsidRPr="00C05A03">
                <w:rPr>
                  <w:rFonts w:ascii="Calibri" w:eastAsia="Times New Roman" w:hAnsi="Calibri" w:cs="Calibri"/>
                  <w:color w:val="000000"/>
                  <w:sz w:val="22"/>
                  <w:szCs w:val="22"/>
                </w:rPr>
                <w:t>0</w:t>
              </w:r>
            </w:ins>
          </w:p>
        </w:tc>
      </w:tr>
      <w:tr w:rsidR="00164072" w:rsidRPr="00C05A03" w14:paraId="19F936D8" w14:textId="77777777" w:rsidTr="00633DAF">
        <w:trPr>
          <w:trHeight w:val="290"/>
          <w:ins w:id="270" w:author="Mr Ownb" w:date="2021-12-12T22:18:00Z"/>
        </w:trPr>
        <w:tc>
          <w:tcPr>
            <w:tcW w:w="1799" w:type="dxa"/>
            <w:tcBorders>
              <w:top w:val="nil"/>
              <w:left w:val="nil"/>
              <w:bottom w:val="nil"/>
              <w:right w:val="nil"/>
            </w:tcBorders>
            <w:shd w:val="clear" w:color="auto" w:fill="auto"/>
            <w:noWrap/>
            <w:vAlign w:val="bottom"/>
            <w:hideMark/>
          </w:tcPr>
          <w:p w14:paraId="057A5F7F" w14:textId="77777777" w:rsidR="00164072" w:rsidRPr="00C05A03" w:rsidRDefault="00164072" w:rsidP="00633DAF">
            <w:pPr>
              <w:spacing w:after="0" w:line="240" w:lineRule="auto"/>
              <w:rPr>
                <w:ins w:id="271" w:author="Mr Ownb" w:date="2021-12-12T22:18:00Z"/>
                <w:rFonts w:ascii="Calibri" w:eastAsia="Times New Roman" w:hAnsi="Calibri" w:cs="Calibri"/>
                <w:color w:val="000000"/>
                <w:sz w:val="22"/>
                <w:szCs w:val="22"/>
              </w:rPr>
            </w:pPr>
            <w:ins w:id="272" w:author="Mr Ownb" w:date="2021-12-12T22:18:00Z">
              <w:r w:rsidRPr="00C05A03">
                <w:rPr>
                  <w:rFonts w:ascii="Calibri" w:eastAsia="Times New Roman" w:hAnsi="Calibri" w:cs="Calibri"/>
                  <w:color w:val="000000"/>
                  <w:sz w:val="22"/>
                  <w:szCs w:val="22"/>
                </w:rPr>
                <w:t>Hawaii</w:t>
              </w:r>
            </w:ins>
          </w:p>
        </w:tc>
        <w:tc>
          <w:tcPr>
            <w:tcW w:w="960" w:type="dxa"/>
            <w:tcBorders>
              <w:top w:val="nil"/>
              <w:left w:val="nil"/>
              <w:bottom w:val="nil"/>
              <w:right w:val="nil"/>
            </w:tcBorders>
            <w:shd w:val="clear" w:color="auto" w:fill="auto"/>
            <w:noWrap/>
            <w:vAlign w:val="bottom"/>
            <w:hideMark/>
          </w:tcPr>
          <w:p w14:paraId="42AE397B" w14:textId="77777777" w:rsidR="00164072" w:rsidRPr="00C05A03" w:rsidRDefault="00164072" w:rsidP="00633DAF">
            <w:pPr>
              <w:spacing w:after="0" w:line="240" w:lineRule="auto"/>
              <w:jc w:val="right"/>
              <w:rPr>
                <w:ins w:id="273" w:author="Mr Ownb" w:date="2021-12-12T22:18:00Z"/>
                <w:rFonts w:ascii="Calibri" w:eastAsia="Times New Roman" w:hAnsi="Calibri" w:cs="Calibri"/>
                <w:color w:val="000000"/>
                <w:sz w:val="22"/>
                <w:szCs w:val="22"/>
              </w:rPr>
            </w:pPr>
            <w:ins w:id="274" w:author="Mr Ownb" w:date="2021-12-12T22:18:00Z">
              <w:r w:rsidRPr="00C05A03">
                <w:rPr>
                  <w:rFonts w:ascii="Calibri" w:eastAsia="Times New Roman" w:hAnsi="Calibri" w:cs="Calibri"/>
                  <w:color w:val="000000"/>
                  <w:sz w:val="22"/>
                  <w:szCs w:val="22"/>
                </w:rPr>
                <w:t>1999</w:t>
              </w:r>
            </w:ins>
          </w:p>
        </w:tc>
        <w:tc>
          <w:tcPr>
            <w:tcW w:w="960" w:type="dxa"/>
            <w:tcBorders>
              <w:top w:val="nil"/>
              <w:left w:val="nil"/>
              <w:bottom w:val="nil"/>
              <w:right w:val="nil"/>
            </w:tcBorders>
            <w:shd w:val="clear" w:color="auto" w:fill="auto"/>
            <w:noWrap/>
            <w:vAlign w:val="bottom"/>
            <w:hideMark/>
          </w:tcPr>
          <w:p w14:paraId="30DFF791" w14:textId="77777777" w:rsidR="00164072" w:rsidRPr="00C05A03" w:rsidRDefault="00164072" w:rsidP="00633DAF">
            <w:pPr>
              <w:spacing w:after="0" w:line="240" w:lineRule="auto"/>
              <w:rPr>
                <w:ins w:id="275" w:author="Mr Ownb" w:date="2021-12-12T22:18:00Z"/>
                <w:rFonts w:ascii="Calibri" w:eastAsia="Times New Roman" w:hAnsi="Calibri" w:cs="Calibri"/>
                <w:color w:val="000000"/>
                <w:sz w:val="22"/>
                <w:szCs w:val="22"/>
              </w:rPr>
            </w:pPr>
            <w:ins w:id="276" w:author="Mr Ownb" w:date="2021-12-12T22:18:00Z">
              <w:r w:rsidRPr="00C05A03">
                <w:rPr>
                  <w:rFonts w:ascii="Calibri" w:eastAsia="Times New Roman" w:hAnsi="Calibri" w:cs="Calibri"/>
                  <w:color w:val="000000"/>
                  <w:sz w:val="22"/>
                  <w:szCs w:val="22"/>
                </w:rPr>
                <w:t>Yes</w:t>
              </w:r>
            </w:ins>
          </w:p>
        </w:tc>
        <w:tc>
          <w:tcPr>
            <w:tcW w:w="960" w:type="dxa"/>
            <w:tcBorders>
              <w:top w:val="nil"/>
              <w:left w:val="nil"/>
              <w:bottom w:val="nil"/>
              <w:right w:val="nil"/>
            </w:tcBorders>
            <w:shd w:val="clear" w:color="auto" w:fill="auto"/>
            <w:noWrap/>
            <w:vAlign w:val="bottom"/>
            <w:hideMark/>
          </w:tcPr>
          <w:p w14:paraId="1B294999" w14:textId="77777777" w:rsidR="00164072" w:rsidRPr="00C05A03" w:rsidRDefault="00164072" w:rsidP="00633DAF">
            <w:pPr>
              <w:spacing w:after="0" w:line="240" w:lineRule="auto"/>
              <w:jc w:val="right"/>
              <w:rPr>
                <w:ins w:id="277" w:author="Mr Ownb" w:date="2021-12-12T22:18:00Z"/>
                <w:rFonts w:ascii="Calibri" w:eastAsia="Times New Roman" w:hAnsi="Calibri" w:cs="Calibri"/>
                <w:color w:val="000000"/>
                <w:sz w:val="22"/>
                <w:szCs w:val="22"/>
              </w:rPr>
            </w:pPr>
            <w:ins w:id="278" w:author="Mr Ownb" w:date="2021-12-12T22:18:00Z">
              <w:r w:rsidRPr="00C05A03">
                <w:rPr>
                  <w:rFonts w:ascii="Calibri" w:eastAsia="Times New Roman" w:hAnsi="Calibri" w:cs="Calibri"/>
                  <w:color w:val="000000"/>
                  <w:sz w:val="22"/>
                  <w:szCs w:val="22"/>
                </w:rPr>
                <w:t>0</w:t>
              </w:r>
            </w:ins>
          </w:p>
        </w:tc>
      </w:tr>
      <w:tr w:rsidR="00164072" w:rsidRPr="00C05A03" w14:paraId="67A3C002" w14:textId="77777777" w:rsidTr="00633DAF">
        <w:trPr>
          <w:trHeight w:val="290"/>
          <w:ins w:id="279" w:author="Mr Ownb" w:date="2021-12-12T22:18:00Z"/>
        </w:trPr>
        <w:tc>
          <w:tcPr>
            <w:tcW w:w="1799" w:type="dxa"/>
            <w:tcBorders>
              <w:top w:val="nil"/>
              <w:left w:val="nil"/>
              <w:bottom w:val="nil"/>
              <w:right w:val="nil"/>
            </w:tcBorders>
            <w:shd w:val="clear" w:color="auto" w:fill="auto"/>
            <w:noWrap/>
            <w:vAlign w:val="bottom"/>
            <w:hideMark/>
          </w:tcPr>
          <w:p w14:paraId="08B9C228" w14:textId="77777777" w:rsidR="00164072" w:rsidRPr="00C05A03" w:rsidRDefault="00164072" w:rsidP="00633DAF">
            <w:pPr>
              <w:spacing w:after="0" w:line="240" w:lineRule="auto"/>
              <w:rPr>
                <w:ins w:id="280" w:author="Mr Ownb" w:date="2021-12-12T22:18:00Z"/>
                <w:rFonts w:ascii="Calibri" w:eastAsia="Times New Roman" w:hAnsi="Calibri" w:cs="Calibri"/>
                <w:color w:val="000000"/>
                <w:sz w:val="22"/>
                <w:szCs w:val="22"/>
              </w:rPr>
            </w:pPr>
            <w:ins w:id="281" w:author="Mr Ownb" w:date="2021-12-12T22:18:00Z">
              <w:r w:rsidRPr="00C05A03">
                <w:rPr>
                  <w:rFonts w:ascii="Calibri" w:eastAsia="Times New Roman" w:hAnsi="Calibri" w:cs="Calibri"/>
                  <w:color w:val="000000"/>
                  <w:sz w:val="22"/>
                  <w:szCs w:val="22"/>
                </w:rPr>
                <w:t>Illinois</w:t>
              </w:r>
            </w:ins>
          </w:p>
        </w:tc>
        <w:tc>
          <w:tcPr>
            <w:tcW w:w="960" w:type="dxa"/>
            <w:tcBorders>
              <w:top w:val="nil"/>
              <w:left w:val="nil"/>
              <w:bottom w:val="nil"/>
              <w:right w:val="nil"/>
            </w:tcBorders>
            <w:shd w:val="clear" w:color="auto" w:fill="auto"/>
            <w:noWrap/>
            <w:vAlign w:val="bottom"/>
            <w:hideMark/>
          </w:tcPr>
          <w:p w14:paraId="595A2929" w14:textId="77777777" w:rsidR="00164072" w:rsidRPr="00C05A03" w:rsidRDefault="00164072" w:rsidP="00633DAF">
            <w:pPr>
              <w:spacing w:after="0" w:line="240" w:lineRule="auto"/>
              <w:jc w:val="right"/>
              <w:rPr>
                <w:ins w:id="282" w:author="Mr Ownb" w:date="2021-12-12T22:18:00Z"/>
                <w:rFonts w:ascii="Calibri" w:eastAsia="Times New Roman" w:hAnsi="Calibri" w:cs="Calibri"/>
                <w:color w:val="000000"/>
                <w:sz w:val="22"/>
                <w:szCs w:val="22"/>
              </w:rPr>
            </w:pPr>
            <w:ins w:id="283" w:author="Mr Ownb" w:date="2021-12-12T22:18:00Z">
              <w:r w:rsidRPr="00C05A03">
                <w:rPr>
                  <w:rFonts w:ascii="Calibri" w:eastAsia="Times New Roman" w:hAnsi="Calibri" w:cs="Calibri"/>
                  <w:color w:val="000000"/>
                  <w:sz w:val="22"/>
                  <w:szCs w:val="22"/>
                </w:rPr>
                <w:t>2002</w:t>
              </w:r>
            </w:ins>
          </w:p>
        </w:tc>
        <w:tc>
          <w:tcPr>
            <w:tcW w:w="960" w:type="dxa"/>
            <w:tcBorders>
              <w:top w:val="nil"/>
              <w:left w:val="nil"/>
              <w:bottom w:val="nil"/>
              <w:right w:val="nil"/>
            </w:tcBorders>
            <w:shd w:val="clear" w:color="auto" w:fill="auto"/>
            <w:noWrap/>
            <w:vAlign w:val="bottom"/>
            <w:hideMark/>
          </w:tcPr>
          <w:p w14:paraId="72E9DF4F" w14:textId="77777777" w:rsidR="00164072" w:rsidRPr="00C05A03" w:rsidRDefault="00164072" w:rsidP="00633DAF">
            <w:pPr>
              <w:spacing w:after="0" w:line="240" w:lineRule="auto"/>
              <w:rPr>
                <w:ins w:id="284" w:author="Mr Ownb" w:date="2021-12-12T22:18:00Z"/>
                <w:rFonts w:ascii="Calibri" w:eastAsia="Times New Roman" w:hAnsi="Calibri" w:cs="Calibri"/>
                <w:color w:val="000000"/>
                <w:sz w:val="22"/>
                <w:szCs w:val="22"/>
              </w:rPr>
            </w:pPr>
            <w:ins w:id="285" w:author="Mr Ownb" w:date="2021-12-12T22:18:00Z">
              <w:r w:rsidRPr="00C05A03">
                <w:rPr>
                  <w:rFonts w:ascii="Calibri" w:eastAsia="Times New Roman" w:hAnsi="Calibri" w:cs="Calibri"/>
                  <w:color w:val="000000"/>
                  <w:sz w:val="22"/>
                  <w:szCs w:val="22"/>
                </w:rPr>
                <w:t>Yes</w:t>
              </w:r>
            </w:ins>
          </w:p>
        </w:tc>
        <w:tc>
          <w:tcPr>
            <w:tcW w:w="960" w:type="dxa"/>
            <w:tcBorders>
              <w:top w:val="nil"/>
              <w:left w:val="nil"/>
              <w:bottom w:val="nil"/>
              <w:right w:val="nil"/>
            </w:tcBorders>
            <w:shd w:val="clear" w:color="auto" w:fill="auto"/>
            <w:noWrap/>
            <w:vAlign w:val="bottom"/>
            <w:hideMark/>
          </w:tcPr>
          <w:p w14:paraId="1128DC9A" w14:textId="77777777" w:rsidR="00164072" w:rsidRPr="00C05A03" w:rsidRDefault="00164072" w:rsidP="00633DAF">
            <w:pPr>
              <w:spacing w:after="0" w:line="240" w:lineRule="auto"/>
              <w:jc w:val="right"/>
              <w:rPr>
                <w:ins w:id="286" w:author="Mr Ownb" w:date="2021-12-12T22:18:00Z"/>
                <w:rFonts w:ascii="Calibri" w:eastAsia="Times New Roman" w:hAnsi="Calibri" w:cs="Calibri"/>
                <w:color w:val="000000"/>
                <w:sz w:val="22"/>
                <w:szCs w:val="22"/>
              </w:rPr>
            </w:pPr>
            <w:ins w:id="287" w:author="Mr Ownb" w:date="2021-12-12T22:18:00Z">
              <w:r w:rsidRPr="00C05A03">
                <w:rPr>
                  <w:rFonts w:ascii="Calibri" w:eastAsia="Times New Roman" w:hAnsi="Calibri" w:cs="Calibri"/>
                  <w:color w:val="000000"/>
                  <w:sz w:val="22"/>
                  <w:szCs w:val="22"/>
                </w:rPr>
                <w:t>0</w:t>
              </w:r>
            </w:ins>
          </w:p>
        </w:tc>
      </w:tr>
      <w:tr w:rsidR="00164072" w:rsidRPr="00C05A03" w14:paraId="6A304845" w14:textId="77777777" w:rsidTr="00633DAF">
        <w:trPr>
          <w:trHeight w:val="290"/>
          <w:ins w:id="288" w:author="Mr Ownb" w:date="2021-12-12T22:18:00Z"/>
        </w:trPr>
        <w:tc>
          <w:tcPr>
            <w:tcW w:w="1799" w:type="dxa"/>
            <w:tcBorders>
              <w:top w:val="nil"/>
              <w:left w:val="nil"/>
              <w:bottom w:val="nil"/>
              <w:right w:val="nil"/>
            </w:tcBorders>
            <w:shd w:val="clear" w:color="auto" w:fill="auto"/>
            <w:noWrap/>
            <w:vAlign w:val="bottom"/>
            <w:hideMark/>
          </w:tcPr>
          <w:p w14:paraId="1009F22F" w14:textId="77777777" w:rsidR="00164072" w:rsidRPr="00C05A03" w:rsidRDefault="00164072" w:rsidP="00633DAF">
            <w:pPr>
              <w:spacing w:after="0" w:line="240" w:lineRule="auto"/>
              <w:rPr>
                <w:ins w:id="289" w:author="Mr Ownb" w:date="2021-12-12T22:18:00Z"/>
                <w:rFonts w:ascii="Calibri" w:eastAsia="Times New Roman" w:hAnsi="Calibri" w:cs="Calibri"/>
                <w:color w:val="000000"/>
                <w:sz w:val="22"/>
                <w:szCs w:val="22"/>
              </w:rPr>
            </w:pPr>
            <w:ins w:id="290" w:author="Mr Ownb" w:date="2021-12-12T22:18:00Z">
              <w:r w:rsidRPr="00C05A03">
                <w:rPr>
                  <w:rFonts w:ascii="Calibri" w:eastAsia="Times New Roman" w:hAnsi="Calibri" w:cs="Calibri"/>
                  <w:color w:val="000000"/>
                  <w:sz w:val="22"/>
                  <w:szCs w:val="22"/>
                </w:rPr>
                <w:t>Kansas</w:t>
              </w:r>
            </w:ins>
          </w:p>
        </w:tc>
        <w:tc>
          <w:tcPr>
            <w:tcW w:w="960" w:type="dxa"/>
            <w:tcBorders>
              <w:top w:val="nil"/>
              <w:left w:val="nil"/>
              <w:bottom w:val="nil"/>
              <w:right w:val="nil"/>
            </w:tcBorders>
            <w:shd w:val="clear" w:color="auto" w:fill="auto"/>
            <w:noWrap/>
            <w:vAlign w:val="bottom"/>
            <w:hideMark/>
          </w:tcPr>
          <w:p w14:paraId="689CA64D" w14:textId="77777777" w:rsidR="00164072" w:rsidRPr="00C05A03" w:rsidRDefault="00164072" w:rsidP="00633DAF">
            <w:pPr>
              <w:spacing w:after="0" w:line="240" w:lineRule="auto"/>
              <w:jc w:val="right"/>
              <w:rPr>
                <w:ins w:id="291" w:author="Mr Ownb" w:date="2021-12-12T22:18:00Z"/>
                <w:rFonts w:ascii="Calibri" w:eastAsia="Times New Roman" w:hAnsi="Calibri" w:cs="Calibri"/>
                <w:color w:val="000000"/>
                <w:sz w:val="22"/>
                <w:szCs w:val="22"/>
              </w:rPr>
            </w:pPr>
            <w:ins w:id="292" w:author="Mr Ownb" w:date="2021-12-12T22:18:00Z">
              <w:r w:rsidRPr="00C05A03">
                <w:rPr>
                  <w:rFonts w:ascii="Calibri" w:eastAsia="Times New Roman" w:hAnsi="Calibri" w:cs="Calibri"/>
                  <w:color w:val="000000"/>
                  <w:sz w:val="22"/>
                  <w:szCs w:val="22"/>
                </w:rPr>
                <w:t>2002</w:t>
              </w:r>
            </w:ins>
          </w:p>
        </w:tc>
        <w:tc>
          <w:tcPr>
            <w:tcW w:w="960" w:type="dxa"/>
            <w:tcBorders>
              <w:top w:val="nil"/>
              <w:left w:val="nil"/>
              <w:bottom w:val="nil"/>
              <w:right w:val="nil"/>
            </w:tcBorders>
            <w:shd w:val="clear" w:color="auto" w:fill="auto"/>
            <w:noWrap/>
            <w:vAlign w:val="bottom"/>
            <w:hideMark/>
          </w:tcPr>
          <w:p w14:paraId="5CA4BEC6" w14:textId="77777777" w:rsidR="00164072" w:rsidRPr="00C05A03" w:rsidRDefault="00164072" w:rsidP="00633DAF">
            <w:pPr>
              <w:spacing w:after="0" w:line="240" w:lineRule="auto"/>
              <w:rPr>
                <w:ins w:id="293" w:author="Mr Ownb" w:date="2021-12-12T22:18:00Z"/>
                <w:rFonts w:ascii="Calibri" w:eastAsia="Times New Roman" w:hAnsi="Calibri" w:cs="Calibri"/>
                <w:color w:val="000000"/>
                <w:sz w:val="22"/>
                <w:szCs w:val="22"/>
              </w:rPr>
            </w:pPr>
            <w:ins w:id="294" w:author="Mr Ownb" w:date="2021-12-12T22:18:00Z">
              <w:r w:rsidRPr="00C05A03">
                <w:rPr>
                  <w:rFonts w:ascii="Calibri" w:eastAsia="Times New Roman" w:hAnsi="Calibri" w:cs="Calibri"/>
                  <w:color w:val="000000"/>
                  <w:sz w:val="22"/>
                  <w:szCs w:val="22"/>
                </w:rPr>
                <w:t>Yes</w:t>
              </w:r>
            </w:ins>
          </w:p>
        </w:tc>
        <w:tc>
          <w:tcPr>
            <w:tcW w:w="960" w:type="dxa"/>
            <w:tcBorders>
              <w:top w:val="nil"/>
              <w:left w:val="nil"/>
              <w:bottom w:val="nil"/>
              <w:right w:val="nil"/>
            </w:tcBorders>
            <w:shd w:val="clear" w:color="auto" w:fill="auto"/>
            <w:noWrap/>
            <w:vAlign w:val="bottom"/>
            <w:hideMark/>
          </w:tcPr>
          <w:p w14:paraId="373793DD" w14:textId="77777777" w:rsidR="00164072" w:rsidRPr="00C05A03" w:rsidRDefault="00164072" w:rsidP="00633DAF">
            <w:pPr>
              <w:spacing w:after="0" w:line="240" w:lineRule="auto"/>
              <w:jc w:val="right"/>
              <w:rPr>
                <w:ins w:id="295" w:author="Mr Ownb" w:date="2021-12-12T22:18:00Z"/>
                <w:rFonts w:ascii="Calibri" w:eastAsia="Times New Roman" w:hAnsi="Calibri" w:cs="Calibri"/>
                <w:color w:val="000000"/>
                <w:sz w:val="22"/>
                <w:szCs w:val="22"/>
              </w:rPr>
            </w:pPr>
            <w:ins w:id="296" w:author="Mr Ownb" w:date="2021-12-12T22:18:00Z">
              <w:r w:rsidRPr="00C05A03">
                <w:rPr>
                  <w:rFonts w:ascii="Calibri" w:eastAsia="Times New Roman" w:hAnsi="Calibri" w:cs="Calibri"/>
                  <w:color w:val="000000"/>
                  <w:sz w:val="22"/>
                  <w:szCs w:val="22"/>
                </w:rPr>
                <w:t>0</w:t>
              </w:r>
            </w:ins>
          </w:p>
        </w:tc>
      </w:tr>
      <w:tr w:rsidR="00164072" w:rsidRPr="00C05A03" w14:paraId="37E9CF2B" w14:textId="77777777" w:rsidTr="00633DAF">
        <w:trPr>
          <w:trHeight w:val="290"/>
          <w:ins w:id="297" w:author="Mr Ownb" w:date="2021-12-12T22:18:00Z"/>
        </w:trPr>
        <w:tc>
          <w:tcPr>
            <w:tcW w:w="1799" w:type="dxa"/>
            <w:tcBorders>
              <w:top w:val="nil"/>
              <w:left w:val="nil"/>
              <w:bottom w:val="nil"/>
              <w:right w:val="nil"/>
            </w:tcBorders>
            <w:shd w:val="clear" w:color="auto" w:fill="auto"/>
            <w:noWrap/>
            <w:vAlign w:val="bottom"/>
            <w:hideMark/>
          </w:tcPr>
          <w:p w14:paraId="595167BD" w14:textId="77777777" w:rsidR="00164072" w:rsidRPr="00C05A03" w:rsidRDefault="00164072" w:rsidP="00633DAF">
            <w:pPr>
              <w:spacing w:after="0" w:line="240" w:lineRule="auto"/>
              <w:rPr>
                <w:ins w:id="298" w:author="Mr Ownb" w:date="2021-12-12T22:18:00Z"/>
                <w:rFonts w:ascii="Calibri" w:eastAsia="Times New Roman" w:hAnsi="Calibri" w:cs="Calibri"/>
                <w:color w:val="000000"/>
                <w:sz w:val="22"/>
                <w:szCs w:val="22"/>
              </w:rPr>
            </w:pPr>
            <w:ins w:id="299" w:author="Mr Ownb" w:date="2021-12-12T22:18:00Z">
              <w:r w:rsidRPr="00C05A03">
                <w:rPr>
                  <w:rFonts w:ascii="Calibri" w:eastAsia="Times New Roman" w:hAnsi="Calibri" w:cs="Calibri"/>
                  <w:color w:val="000000"/>
                  <w:sz w:val="22"/>
                  <w:szCs w:val="22"/>
                </w:rPr>
                <w:t>Louisiana</w:t>
              </w:r>
            </w:ins>
          </w:p>
        </w:tc>
        <w:tc>
          <w:tcPr>
            <w:tcW w:w="960" w:type="dxa"/>
            <w:tcBorders>
              <w:top w:val="nil"/>
              <w:left w:val="nil"/>
              <w:bottom w:val="nil"/>
              <w:right w:val="nil"/>
            </w:tcBorders>
            <w:shd w:val="clear" w:color="auto" w:fill="auto"/>
            <w:noWrap/>
            <w:vAlign w:val="bottom"/>
            <w:hideMark/>
          </w:tcPr>
          <w:p w14:paraId="2305B459" w14:textId="77777777" w:rsidR="00164072" w:rsidRPr="00C05A03" w:rsidRDefault="00164072" w:rsidP="00633DAF">
            <w:pPr>
              <w:spacing w:after="0" w:line="240" w:lineRule="auto"/>
              <w:jc w:val="right"/>
              <w:rPr>
                <w:ins w:id="300" w:author="Mr Ownb" w:date="2021-12-12T22:18:00Z"/>
                <w:rFonts w:ascii="Calibri" w:eastAsia="Times New Roman" w:hAnsi="Calibri" w:cs="Calibri"/>
                <w:color w:val="000000"/>
                <w:sz w:val="22"/>
                <w:szCs w:val="22"/>
              </w:rPr>
            </w:pPr>
            <w:ins w:id="301" w:author="Mr Ownb" w:date="2021-12-12T22:18:00Z">
              <w:r w:rsidRPr="00C05A03">
                <w:rPr>
                  <w:rFonts w:ascii="Calibri" w:eastAsia="Times New Roman" w:hAnsi="Calibri" w:cs="Calibri"/>
                  <w:color w:val="000000"/>
                  <w:sz w:val="22"/>
                  <w:szCs w:val="22"/>
                </w:rPr>
                <w:t>2001</w:t>
              </w:r>
            </w:ins>
          </w:p>
        </w:tc>
        <w:tc>
          <w:tcPr>
            <w:tcW w:w="960" w:type="dxa"/>
            <w:tcBorders>
              <w:top w:val="nil"/>
              <w:left w:val="nil"/>
              <w:bottom w:val="nil"/>
              <w:right w:val="nil"/>
            </w:tcBorders>
            <w:shd w:val="clear" w:color="auto" w:fill="auto"/>
            <w:noWrap/>
            <w:vAlign w:val="bottom"/>
            <w:hideMark/>
          </w:tcPr>
          <w:p w14:paraId="2CE48962" w14:textId="77777777" w:rsidR="00164072" w:rsidRPr="00C05A03" w:rsidRDefault="00164072" w:rsidP="00633DAF">
            <w:pPr>
              <w:spacing w:after="0" w:line="240" w:lineRule="auto"/>
              <w:rPr>
                <w:ins w:id="302" w:author="Mr Ownb" w:date="2021-12-12T22:18:00Z"/>
                <w:rFonts w:ascii="Calibri" w:eastAsia="Times New Roman" w:hAnsi="Calibri" w:cs="Calibri"/>
                <w:color w:val="000000"/>
                <w:sz w:val="22"/>
                <w:szCs w:val="22"/>
              </w:rPr>
            </w:pPr>
            <w:ins w:id="303" w:author="Mr Ownb" w:date="2021-12-12T22:18:00Z">
              <w:r w:rsidRPr="00C05A03">
                <w:rPr>
                  <w:rFonts w:ascii="Calibri" w:eastAsia="Times New Roman" w:hAnsi="Calibri" w:cs="Calibri"/>
                  <w:color w:val="000000"/>
                  <w:sz w:val="22"/>
                  <w:szCs w:val="22"/>
                </w:rPr>
                <w:t>Yes</w:t>
              </w:r>
            </w:ins>
          </w:p>
        </w:tc>
        <w:tc>
          <w:tcPr>
            <w:tcW w:w="960" w:type="dxa"/>
            <w:tcBorders>
              <w:top w:val="nil"/>
              <w:left w:val="nil"/>
              <w:bottom w:val="nil"/>
              <w:right w:val="nil"/>
            </w:tcBorders>
            <w:shd w:val="clear" w:color="auto" w:fill="auto"/>
            <w:noWrap/>
            <w:vAlign w:val="bottom"/>
            <w:hideMark/>
          </w:tcPr>
          <w:p w14:paraId="56774047" w14:textId="77777777" w:rsidR="00164072" w:rsidRPr="00C05A03" w:rsidRDefault="00164072" w:rsidP="00633DAF">
            <w:pPr>
              <w:spacing w:after="0" w:line="240" w:lineRule="auto"/>
              <w:jc w:val="right"/>
              <w:rPr>
                <w:ins w:id="304" w:author="Mr Ownb" w:date="2021-12-12T22:18:00Z"/>
                <w:rFonts w:ascii="Calibri" w:eastAsia="Times New Roman" w:hAnsi="Calibri" w:cs="Calibri"/>
                <w:color w:val="000000"/>
                <w:sz w:val="22"/>
                <w:szCs w:val="22"/>
              </w:rPr>
            </w:pPr>
            <w:ins w:id="305" w:author="Mr Ownb" w:date="2021-12-12T22:18:00Z">
              <w:r w:rsidRPr="00C05A03">
                <w:rPr>
                  <w:rFonts w:ascii="Calibri" w:eastAsia="Times New Roman" w:hAnsi="Calibri" w:cs="Calibri"/>
                  <w:color w:val="000000"/>
                  <w:sz w:val="22"/>
                  <w:szCs w:val="22"/>
                </w:rPr>
                <w:t>0</w:t>
              </w:r>
            </w:ins>
          </w:p>
        </w:tc>
      </w:tr>
      <w:tr w:rsidR="00164072" w:rsidRPr="00C05A03" w14:paraId="7B98A429" w14:textId="77777777" w:rsidTr="00633DAF">
        <w:trPr>
          <w:trHeight w:val="290"/>
          <w:ins w:id="306" w:author="Mr Ownb" w:date="2021-12-12T22:18:00Z"/>
        </w:trPr>
        <w:tc>
          <w:tcPr>
            <w:tcW w:w="1799" w:type="dxa"/>
            <w:tcBorders>
              <w:top w:val="nil"/>
              <w:left w:val="nil"/>
              <w:bottom w:val="nil"/>
              <w:right w:val="nil"/>
            </w:tcBorders>
            <w:shd w:val="clear" w:color="auto" w:fill="auto"/>
            <w:noWrap/>
            <w:vAlign w:val="bottom"/>
            <w:hideMark/>
          </w:tcPr>
          <w:p w14:paraId="1FBD6343" w14:textId="77777777" w:rsidR="00164072" w:rsidRPr="00C05A03" w:rsidRDefault="00164072" w:rsidP="00633DAF">
            <w:pPr>
              <w:spacing w:after="0" w:line="240" w:lineRule="auto"/>
              <w:rPr>
                <w:ins w:id="307" w:author="Mr Ownb" w:date="2021-12-12T22:18:00Z"/>
                <w:rFonts w:ascii="Calibri" w:eastAsia="Times New Roman" w:hAnsi="Calibri" w:cs="Calibri"/>
                <w:color w:val="000000"/>
                <w:sz w:val="22"/>
                <w:szCs w:val="22"/>
              </w:rPr>
            </w:pPr>
            <w:ins w:id="308" w:author="Mr Ownb" w:date="2021-12-12T22:18:00Z">
              <w:r w:rsidRPr="00C05A03">
                <w:rPr>
                  <w:rFonts w:ascii="Calibri" w:eastAsia="Times New Roman" w:hAnsi="Calibri" w:cs="Calibri"/>
                  <w:color w:val="000000"/>
                  <w:sz w:val="22"/>
                  <w:szCs w:val="22"/>
                </w:rPr>
                <w:t>Maine</w:t>
              </w:r>
            </w:ins>
          </w:p>
        </w:tc>
        <w:tc>
          <w:tcPr>
            <w:tcW w:w="960" w:type="dxa"/>
            <w:tcBorders>
              <w:top w:val="nil"/>
              <w:left w:val="nil"/>
              <w:bottom w:val="nil"/>
              <w:right w:val="nil"/>
            </w:tcBorders>
            <w:shd w:val="clear" w:color="auto" w:fill="auto"/>
            <w:noWrap/>
            <w:vAlign w:val="bottom"/>
            <w:hideMark/>
          </w:tcPr>
          <w:p w14:paraId="3F95D57C" w14:textId="77777777" w:rsidR="00164072" w:rsidRPr="00C05A03" w:rsidRDefault="00164072" w:rsidP="00633DAF">
            <w:pPr>
              <w:spacing w:after="0" w:line="240" w:lineRule="auto"/>
              <w:jc w:val="right"/>
              <w:rPr>
                <w:ins w:id="309" w:author="Mr Ownb" w:date="2021-12-12T22:18:00Z"/>
                <w:rFonts w:ascii="Calibri" w:eastAsia="Times New Roman" w:hAnsi="Calibri" w:cs="Calibri"/>
                <w:color w:val="000000"/>
                <w:sz w:val="22"/>
                <w:szCs w:val="22"/>
              </w:rPr>
            </w:pPr>
            <w:ins w:id="310" w:author="Mr Ownb" w:date="2021-12-12T22:18:00Z">
              <w:r w:rsidRPr="00C05A03">
                <w:rPr>
                  <w:rFonts w:ascii="Calibri" w:eastAsia="Times New Roman" w:hAnsi="Calibri" w:cs="Calibri"/>
                  <w:color w:val="000000"/>
                  <w:sz w:val="22"/>
                  <w:szCs w:val="22"/>
                </w:rPr>
                <w:t>1996</w:t>
              </w:r>
            </w:ins>
          </w:p>
        </w:tc>
        <w:tc>
          <w:tcPr>
            <w:tcW w:w="960" w:type="dxa"/>
            <w:tcBorders>
              <w:top w:val="nil"/>
              <w:left w:val="nil"/>
              <w:bottom w:val="nil"/>
              <w:right w:val="nil"/>
            </w:tcBorders>
            <w:shd w:val="clear" w:color="auto" w:fill="auto"/>
            <w:noWrap/>
            <w:vAlign w:val="bottom"/>
            <w:hideMark/>
          </w:tcPr>
          <w:p w14:paraId="722BCF35" w14:textId="77777777" w:rsidR="00164072" w:rsidRPr="00C05A03" w:rsidRDefault="00164072" w:rsidP="00633DAF">
            <w:pPr>
              <w:spacing w:after="0" w:line="240" w:lineRule="auto"/>
              <w:rPr>
                <w:ins w:id="311" w:author="Mr Ownb" w:date="2021-12-12T22:18:00Z"/>
                <w:rFonts w:ascii="Calibri" w:eastAsia="Times New Roman" w:hAnsi="Calibri" w:cs="Calibri"/>
                <w:color w:val="000000"/>
                <w:sz w:val="22"/>
                <w:szCs w:val="22"/>
              </w:rPr>
            </w:pPr>
            <w:ins w:id="312" w:author="Mr Ownb" w:date="2021-12-12T22:18:00Z">
              <w:r w:rsidRPr="00C05A03">
                <w:rPr>
                  <w:rFonts w:ascii="Calibri" w:eastAsia="Times New Roman" w:hAnsi="Calibri" w:cs="Calibri"/>
                  <w:color w:val="000000"/>
                  <w:sz w:val="22"/>
                  <w:szCs w:val="22"/>
                </w:rPr>
                <w:t>Yes</w:t>
              </w:r>
            </w:ins>
          </w:p>
        </w:tc>
        <w:tc>
          <w:tcPr>
            <w:tcW w:w="960" w:type="dxa"/>
            <w:tcBorders>
              <w:top w:val="nil"/>
              <w:left w:val="nil"/>
              <w:bottom w:val="nil"/>
              <w:right w:val="nil"/>
            </w:tcBorders>
            <w:shd w:val="clear" w:color="auto" w:fill="auto"/>
            <w:noWrap/>
            <w:vAlign w:val="bottom"/>
            <w:hideMark/>
          </w:tcPr>
          <w:p w14:paraId="15B92A4E" w14:textId="77777777" w:rsidR="00164072" w:rsidRPr="00C05A03" w:rsidRDefault="00164072" w:rsidP="00633DAF">
            <w:pPr>
              <w:spacing w:after="0" w:line="240" w:lineRule="auto"/>
              <w:jc w:val="right"/>
              <w:rPr>
                <w:ins w:id="313" w:author="Mr Ownb" w:date="2021-12-12T22:18:00Z"/>
                <w:rFonts w:ascii="Calibri" w:eastAsia="Times New Roman" w:hAnsi="Calibri" w:cs="Calibri"/>
                <w:color w:val="000000"/>
                <w:sz w:val="22"/>
                <w:szCs w:val="22"/>
              </w:rPr>
            </w:pPr>
            <w:ins w:id="314" w:author="Mr Ownb" w:date="2021-12-12T22:18:00Z">
              <w:r w:rsidRPr="00C05A03">
                <w:rPr>
                  <w:rFonts w:ascii="Calibri" w:eastAsia="Times New Roman" w:hAnsi="Calibri" w:cs="Calibri"/>
                  <w:color w:val="000000"/>
                  <w:sz w:val="22"/>
                  <w:szCs w:val="22"/>
                </w:rPr>
                <w:t>0</w:t>
              </w:r>
            </w:ins>
          </w:p>
        </w:tc>
      </w:tr>
      <w:tr w:rsidR="00164072" w:rsidRPr="00C05A03" w14:paraId="2E0876A0" w14:textId="77777777" w:rsidTr="00633DAF">
        <w:trPr>
          <w:trHeight w:val="290"/>
          <w:ins w:id="315" w:author="Mr Ownb" w:date="2021-12-12T22:18:00Z"/>
        </w:trPr>
        <w:tc>
          <w:tcPr>
            <w:tcW w:w="1799" w:type="dxa"/>
            <w:tcBorders>
              <w:top w:val="nil"/>
              <w:left w:val="nil"/>
              <w:bottom w:val="nil"/>
              <w:right w:val="nil"/>
            </w:tcBorders>
            <w:shd w:val="clear" w:color="auto" w:fill="auto"/>
            <w:noWrap/>
            <w:vAlign w:val="bottom"/>
            <w:hideMark/>
          </w:tcPr>
          <w:p w14:paraId="29DEB115" w14:textId="77777777" w:rsidR="00164072" w:rsidRPr="00C05A03" w:rsidRDefault="00164072" w:rsidP="00633DAF">
            <w:pPr>
              <w:spacing w:after="0" w:line="240" w:lineRule="auto"/>
              <w:rPr>
                <w:ins w:id="316" w:author="Mr Ownb" w:date="2021-12-12T22:18:00Z"/>
                <w:rFonts w:ascii="Calibri" w:eastAsia="Times New Roman" w:hAnsi="Calibri" w:cs="Calibri"/>
                <w:color w:val="000000"/>
                <w:sz w:val="22"/>
                <w:szCs w:val="22"/>
              </w:rPr>
            </w:pPr>
            <w:ins w:id="317" w:author="Mr Ownb" w:date="2021-12-12T22:18:00Z">
              <w:r w:rsidRPr="00C05A03">
                <w:rPr>
                  <w:rFonts w:ascii="Calibri" w:eastAsia="Times New Roman" w:hAnsi="Calibri" w:cs="Calibri"/>
                  <w:color w:val="000000"/>
                  <w:sz w:val="22"/>
                  <w:szCs w:val="22"/>
                </w:rPr>
                <w:t>Maryland</w:t>
              </w:r>
            </w:ins>
          </w:p>
        </w:tc>
        <w:tc>
          <w:tcPr>
            <w:tcW w:w="960" w:type="dxa"/>
            <w:tcBorders>
              <w:top w:val="nil"/>
              <w:left w:val="nil"/>
              <w:bottom w:val="nil"/>
              <w:right w:val="nil"/>
            </w:tcBorders>
            <w:shd w:val="clear" w:color="auto" w:fill="auto"/>
            <w:noWrap/>
            <w:vAlign w:val="bottom"/>
            <w:hideMark/>
          </w:tcPr>
          <w:p w14:paraId="5F3C3397" w14:textId="77777777" w:rsidR="00164072" w:rsidRPr="00C05A03" w:rsidRDefault="00164072" w:rsidP="00633DAF">
            <w:pPr>
              <w:spacing w:after="0" w:line="240" w:lineRule="auto"/>
              <w:jc w:val="right"/>
              <w:rPr>
                <w:ins w:id="318" w:author="Mr Ownb" w:date="2021-12-12T22:18:00Z"/>
                <w:rFonts w:ascii="Calibri" w:eastAsia="Times New Roman" w:hAnsi="Calibri" w:cs="Calibri"/>
                <w:color w:val="000000"/>
                <w:sz w:val="22"/>
                <w:szCs w:val="22"/>
              </w:rPr>
            </w:pPr>
            <w:ins w:id="319" w:author="Mr Ownb" w:date="2021-12-12T22:18:00Z">
              <w:r w:rsidRPr="00C05A03">
                <w:rPr>
                  <w:rFonts w:ascii="Calibri" w:eastAsia="Times New Roman" w:hAnsi="Calibri" w:cs="Calibri"/>
                  <w:color w:val="000000"/>
                  <w:sz w:val="22"/>
                  <w:szCs w:val="22"/>
                </w:rPr>
                <w:t>1995</w:t>
              </w:r>
            </w:ins>
          </w:p>
        </w:tc>
        <w:tc>
          <w:tcPr>
            <w:tcW w:w="960" w:type="dxa"/>
            <w:tcBorders>
              <w:top w:val="nil"/>
              <w:left w:val="nil"/>
              <w:bottom w:val="nil"/>
              <w:right w:val="nil"/>
            </w:tcBorders>
            <w:shd w:val="clear" w:color="auto" w:fill="auto"/>
            <w:noWrap/>
            <w:vAlign w:val="bottom"/>
            <w:hideMark/>
          </w:tcPr>
          <w:p w14:paraId="23941434" w14:textId="77777777" w:rsidR="00164072" w:rsidRPr="00C05A03" w:rsidRDefault="00164072" w:rsidP="00633DAF">
            <w:pPr>
              <w:spacing w:after="0" w:line="240" w:lineRule="auto"/>
              <w:rPr>
                <w:ins w:id="320" w:author="Mr Ownb" w:date="2021-12-12T22:18:00Z"/>
                <w:rFonts w:ascii="Calibri" w:eastAsia="Times New Roman" w:hAnsi="Calibri" w:cs="Calibri"/>
                <w:color w:val="000000"/>
                <w:sz w:val="22"/>
                <w:szCs w:val="22"/>
              </w:rPr>
            </w:pPr>
            <w:ins w:id="321" w:author="Mr Ownb" w:date="2021-12-12T22:18:00Z">
              <w:r w:rsidRPr="00C05A03">
                <w:rPr>
                  <w:rFonts w:ascii="Calibri" w:eastAsia="Times New Roman" w:hAnsi="Calibri" w:cs="Calibri"/>
                  <w:color w:val="000000"/>
                  <w:sz w:val="22"/>
                  <w:szCs w:val="22"/>
                </w:rPr>
                <w:t>Yes</w:t>
              </w:r>
            </w:ins>
          </w:p>
        </w:tc>
        <w:tc>
          <w:tcPr>
            <w:tcW w:w="960" w:type="dxa"/>
            <w:tcBorders>
              <w:top w:val="nil"/>
              <w:left w:val="nil"/>
              <w:bottom w:val="nil"/>
              <w:right w:val="nil"/>
            </w:tcBorders>
            <w:shd w:val="clear" w:color="auto" w:fill="auto"/>
            <w:noWrap/>
            <w:vAlign w:val="bottom"/>
            <w:hideMark/>
          </w:tcPr>
          <w:p w14:paraId="02D7DB65" w14:textId="77777777" w:rsidR="00164072" w:rsidRPr="00C05A03" w:rsidRDefault="00164072" w:rsidP="00633DAF">
            <w:pPr>
              <w:spacing w:after="0" w:line="240" w:lineRule="auto"/>
              <w:jc w:val="right"/>
              <w:rPr>
                <w:ins w:id="322" w:author="Mr Ownb" w:date="2021-12-12T22:18:00Z"/>
                <w:rFonts w:ascii="Calibri" w:eastAsia="Times New Roman" w:hAnsi="Calibri" w:cs="Calibri"/>
                <w:color w:val="000000"/>
                <w:sz w:val="22"/>
                <w:szCs w:val="22"/>
              </w:rPr>
            </w:pPr>
            <w:ins w:id="323" w:author="Mr Ownb" w:date="2021-12-12T22:18:00Z">
              <w:r w:rsidRPr="00C05A03">
                <w:rPr>
                  <w:rFonts w:ascii="Calibri" w:eastAsia="Times New Roman" w:hAnsi="Calibri" w:cs="Calibri"/>
                  <w:color w:val="000000"/>
                  <w:sz w:val="22"/>
                  <w:szCs w:val="22"/>
                </w:rPr>
                <w:t>0</w:t>
              </w:r>
            </w:ins>
          </w:p>
        </w:tc>
      </w:tr>
      <w:tr w:rsidR="00164072" w:rsidRPr="00C05A03" w14:paraId="2D3E4544" w14:textId="77777777" w:rsidTr="00633DAF">
        <w:trPr>
          <w:trHeight w:val="290"/>
          <w:ins w:id="324" w:author="Mr Ownb" w:date="2021-12-12T22:18:00Z"/>
        </w:trPr>
        <w:tc>
          <w:tcPr>
            <w:tcW w:w="1799" w:type="dxa"/>
            <w:tcBorders>
              <w:top w:val="nil"/>
              <w:left w:val="nil"/>
              <w:bottom w:val="nil"/>
              <w:right w:val="nil"/>
            </w:tcBorders>
            <w:shd w:val="clear" w:color="auto" w:fill="auto"/>
            <w:noWrap/>
            <w:vAlign w:val="bottom"/>
            <w:hideMark/>
          </w:tcPr>
          <w:p w14:paraId="15BBB62A" w14:textId="77777777" w:rsidR="00164072" w:rsidRPr="00C05A03" w:rsidRDefault="00164072" w:rsidP="00633DAF">
            <w:pPr>
              <w:spacing w:after="0" w:line="240" w:lineRule="auto"/>
              <w:rPr>
                <w:ins w:id="325" w:author="Mr Ownb" w:date="2021-12-12T22:18:00Z"/>
                <w:rFonts w:ascii="Calibri" w:eastAsia="Times New Roman" w:hAnsi="Calibri" w:cs="Calibri"/>
                <w:color w:val="000000"/>
                <w:sz w:val="22"/>
                <w:szCs w:val="22"/>
              </w:rPr>
            </w:pPr>
            <w:ins w:id="326" w:author="Mr Ownb" w:date="2021-12-12T22:18:00Z">
              <w:r w:rsidRPr="00C05A03">
                <w:rPr>
                  <w:rFonts w:ascii="Calibri" w:eastAsia="Times New Roman" w:hAnsi="Calibri" w:cs="Calibri"/>
                  <w:color w:val="000000"/>
                  <w:sz w:val="22"/>
                  <w:szCs w:val="22"/>
                </w:rPr>
                <w:t>Massachusetts</w:t>
              </w:r>
            </w:ins>
          </w:p>
        </w:tc>
        <w:tc>
          <w:tcPr>
            <w:tcW w:w="960" w:type="dxa"/>
            <w:tcBorders>
              <w:top w:val="nil"/>
              <w:left w:val="nil"/>
              <w:bottom w:val="nil"/>
              <w:right w:val="nil"/>
            </w:tcBorders>
            <w:shd w:val="clear" w:color="auto" w:fill="auto"/>
            <w:noWrap/>
            <w:vAlign w:val="bottom"/>
            <w:hideMark/>
          </w:tcPr>
          <w:p w14:paraId="5D483229" w14:textId="77777777" w:rsidR="00164072" w:rsidRPr="00C05A03" w:rsidRDefault="00164072" w:rsidP="00633DAF">
            <w:pPr>
              <w:spacing w:after="0" w:line="240" w:lineRule="auto"/>
              <w:jc w:val="right"/>
              <w:rPr>
                <w:ins w:id="327" w:author="Mr Ownb" w:date="2021-12-12T22:18:00Z"/>
                <w:rFonts w:ascii="Calibri" w:eastAsia="Times New Roman" w:hAnsi="Calibri" w:cs="Calibri"/>
                <w:color w:val="000000"/>
                <w:sz w:val="22"/>
                <w:szCs w:val="22"/>
              </w:rPr>
            </w:pPr>
            <w:ins w:id="328" w:author="Mr Ownb" w:date="2021-12-12T22:18:00Z">
              <w:r w:rsidRPr="00C05A03">
                <w:rPr>
                  <w:rFonts w:ascii="Calibri" w:eastAsia="Times New Roman" w:hAnsi="Calibri" w:cs="Calibri"/>
                  <w:color w:val="000000"/>
                  <w:sz w:val="22"/>
                  <w:szCs w:val="22"/>
                </w:rPr>
                <w:t>2002</w:t>
              </w:r>
            </w:ins>
          </w:p>
        </w:tc>
        <w:tc>
          <w:tcPr>
            <w:tcW w:w="960" w:type="dxa"/>
            <w:tcBorders>
              <w:top w:val="nil"/>
              <w:left w:val="nil"/>
              <w:bottom w:val="nil"/>
              <w:right w:val="nil"/>
            </w:tcBorders>
            <w:shd w:val="clear" w:color="auto" w:fill="auto"/>
            <w:noWrap/>
            <w:vAlign w:val="bottom"/>
            <w:hideMark/>
          </w:tcPr>
          <w:p w14:paraId="35B944FC" w14:textId="77777777" w:rsidR="00164072" w:rsidRPr="00C05A03" w:rsidRDefault="00164072" w:rsidP="00633DAF">
            <w:pPr>
              <w:spacing w:after="0" w:line="240" w:lineRule="auto"/>
              <w:rPr>
                <w:ins w:id="329" w:author="Mr Ownb" w:date="2021-12-12T22:18:00Z"/>
                <w:rFonts w:ascii="Calibri" w:eastAsia="Times New Roman" w:hAnsi="Calibri" w:cs="Calibri"/>
                <w:color w:val="000000"/>
                <w:sz w:val="22"/>
                <w:szCs w:val="22"/>
              </w:rPr>
            </w:pPr>
            <w:ins w:id="330" w:author="Mr Ownb" w:date="2021-12-12T22:18:00Z">
              <w:r w:rsidRPr="00C05A03">
                <w:rPr>
                  <w:rFonts w:ascii="Calibri" w:eastAsia="Times New Roman" w:hAnsi="Calibri" w:cs="Calibri"/>
                  <w:color w:val="000000"/>
                  <w:sz w:val="22"/>
                  <w:szCs w:val="22"/>
                </w:rPr>
                <w:t>Yes</w:t>
              </w:r>
            </w:ins>
          </w:p>
        </w:tc>
        <w:tc>
          <w:tcPr>
            <w:tcW w:w="960" w:type="dxa"/>
            <w:tcBorders>
              <w:top w:val="nil"/>
              <w:left w:val="nil"/>
              <w:bottom w:val="nil"/>
              <w:right w:val="nil"/>
            </w:tcBorders>
            <w:shd w:val="clear" w:color="auto" w:fill="auto"/>
            <w:noWrap/>
            <w:vAlign w:val="bottom"/>
            <w:hideMark/>
          </w:tcPr>
          <w:p w14:paraId="1F983537" w14:textId="77777777" w:rsidR="00164072" w:rsidRPr="00C05A03" w:rsidRDefault="00164072" w:rsidP="00633DAF">
            <w:pPr>
              <w:spacing w:after="0" w:line="240" w:lineRule="auto"/>
              <w:jc w:val="right"/>
              <w:rPr>
                <w:ins w:id="331" w:author="Mr Ownb" w:date="2021-12-12T22:18:00Z"/>
                <w:rFonts w:ascii="Calibri" w:eastAsia="Times New Roman" w:hAnsi="Calibri" w:cs="Calibri"/>
                <w:color w:val="000000"/>
                <w:sz w:val="22"/>
                <w:szCs w:val="22"/>
              </w:rPr>
            </w:pPr>
            <w:ins w:id="332" w:author="Mr Ownb" w:date="2021-12-12T22:18:00Z">
              <w:r w:rsidRPr="00C05A03">
                <w:rPr>
                  <w:rFonts w:ascii="Calibri" w:eastAsia="Times New Roman" w:hAnsi="Calibri" w:cs="Calibri"/>
                  <w:color w:val="000000"/>
                  <w:sz w:val="22"/>
                  <w:szCs w:val="22"/>
                </w:rPr>
                <w:t>0</w:t>
              </w:r>
            </w:ins>
          </w:p>
        </w:tc>
      </w:tr>
      <w:tr w:rsidR="00164072" w:rsidRPr="00C05A03" w14:paraId="69C830D6" w14:textId="77777777" w:rsidTr="00633DAF">
        <w:trPr>
          <w:trHeight w:val="290"/>
          <w:ins w:id="333" w:author="Mr Ownb" w:date="2021-12-12T22:18:00Z"/>
        </w:trPr>
        <w:tc>
          <w:tcPr>
            <w:tcW w:w="1799" w:type="dxa"/>
            <w:tcBorders>
              <w:top w:val="nil"/>
              <w:left w:val="nil"/>
              <w:bottom w:val="nil"/>
              <w:right w:val="nil"/>
            </w:tcBorders>
            <w:shd w:val="clear" w:color="auto" w:fill="auto"/>
            <w:noWrap/>
            <w:vAlign w:val="bottom"/>
            <w:hideMark/>
          </w:tcPr>
          <w:p w14:paraId="48F403B7" w14:textId="77777777" w:rsidR="00164072" w:rsidRPr="00C05A03" w:rsidRDefault="00164072" w:rsidP="00633DAF">
            <w:pPr>
              <w:spacing w:after="0" w:line="240" w:lineRule="auto"/>
              <w:rPr>
                <w:ins w:id="334" w:author="Mr Ownb" w:date="2021-12-12T22:18:00Z"/>
                <w:rFonts w:ascii="Calibri" w:eastAsia="Times New Roman" w:hAnsi="Calibri" w:cs="Calibri"/>
                <w:color w:val="000000"/>
                <w:sz w:val="22"/>
                <w:szCs w:val="22"/>
              </w:rPr>
            </w:pPr>
            <w:ins w:id="335" w:author="Mr Ownb" w:date="2021-12-12T22:18:00Z">
              <w:r w:rsidRPr="00C05A03">
                <w:rPr>
                  <w:rFonts w:ascii="Calibri" w:eastAsia="Times New Roman" w:hAnsi="Calibri" w:cs="Calibri"/>
                  <w:color w:val="000000"/>
                  <w:sz w:val="22"/>
                  <w:szCs w:val="22"/>
                </w:rPr>
                <w:t>Minnesota</w:t>
              </w:r>
            </w:ins>
          </w:p>
        </w:tc>
        <w:tc>
          <w:tcPr>
            <w:tcW w:w="960" w:type="dxa"/>
            <w:tcBorders>
              <w:top w:val="nil"/>
              <w:left w:val="nil"/>
              <w:bottom w:val="nil"/>
              <w:right w:val="nil"/>
            </w:tcBorders>
            <w:shd w:val="clear" w:color="auto" w:fill="auto"/>
            <w:noWrap/>
            <w:vAlign w:val="bottom"/>
            <w:hideMark/>
          </w:tcPr>
          <w:p w14:paraId="543F5E4B" w14:textId="77777777" w:rsidR="00164072" w:rsidRPr="00C05A03" w:rsidRDefault="00164072" w:rsidP="00633DAF">
            <w:pPr>
              <w:spacing w:after="0" w:line="240" w:lineRule="auto"/>
              <w:jc w:val="right"/>
              <w:rPr>
                <w:ins w:id="336" w:author="Mr Ownb" w:date="2021-12-12T22:18:00Z"/>
                <w:rFonts w:ascii="Calibri" w:eastAsia="Times New Roman" w:hAnsi="Calibri" w:cs="Calibri"/>
                <w:color w:val="000000"/>
                <w:sz w:val="22"/>
                <w:szCs w:val="22"/>
              </w:rPr>
            </w:pPr>
            <w:ins w:id="337" w:author="Mr Ownb" w:date="2021-12-12T22:18:00Z">
              <w:r w:rsidRPr="00C05A03">
                <w:rPr>
                  <w:rFonts w:ascii="Calibri" w:eastAsia="Times New Roman" w:hAnsi="Calibri" w:cs="Calibri"/>
                  <w:color w:val="000000"/>
                  <w:sz w:val="22"/>
                  <w:szCs w:val="22"/>
                </w:rPr>
                <w:t>1995</w:t>
              </w:r>
            </w:ins>
          </w:p>
        </w:tc>
        <w:tc>
          <w:tcPr>
            <w:tcW w:w="960" w:type="dxa"/>
            <w:tcBorders>
              <w:top w:val="nil"/>
              <w:left w:val="nil"/>
              <w:bottom w:val="nil"/>
              <w:right w:val="nil"/>
            </w:tcBorders>
            <w:shd w:val="clear" w:color="auto" w:fill="auto"/>
            <w:noWrap/>
            <w:vAlign w:val="bottom"/>
            <w:hideMark/>
          </w:tcPr>
          <w:p w14:paraId="1E1142C8" w14:textId="77777777" w:rsidR="00164072" w:rsidRPr="00C05A03" w:rsidRDefault="00164072" w:rsidP="00633DAF">
            <w:pPr>
              <w:spacing w:after="0" w:line="240" w:lineRule="auto"/>
              <w:rPr>
                <w:ins w:id="338" w:author="Mr Ownb" w:date="2021-12-12T22:18:00Z"/>
                <w:rFonts w:ascii="Calibri" w:eastAsia="Times New Roman" w:hAnsi="Calibri" w:cs="Calibri"/>
                <w:color w:val="000000"/>
                <w:sz w:val="22"/>
                <w:szCs w:val="22"/>
              </w:rPr>
            </w:pPr>
            <w:ins w:id="339" w:author="Mr Ownb" w:date="2021-12-12T22:18:00Z">
              <w:r w:rsidRPr="00C05A03">
                <w:rPr>
                  <w:rFonts w:ascii="Calibri" w:eastAsia="Times New Roman" w:hAnsi="Calibri" w:cs="Calibri"/>
                  <w:color w:val="000000"/>
                  <w:sz w:val="22"/>
                  <w:szCs w:val="22"/>
                </w:rPr>
                <w:t>Yes</w:t>
              </w:r>
            </w:ins>
          </w:p>
        </w:tc>
        <w:tc>
          <w:tcPr>
            <w:tcW w:w="960" w:type="dxa"/>
            <w:tcBorders>
              <w:top w:val="nil"/>
              <w:left w:val="nil"/>
              <w:bottom w:val="nil"/>
              <w:right w:val="nil"/>
            </w:tcBorders>
            <w:shd w:val="clear" w:color="auto" w:fill="auto"/>
            <w:noWrap/>
            <w:vAlign w:val="bottom"/>
            <w:hideMark/>
          </w:tcPr>
          <w:p w14:paraId="173BBCD7" w14:textId="77777777" w:rsidR="00164072" w:rsidRPr="00C05A03" w:rsidRDefault="00164072" w:rsidP="00633DAF">
            <w:pPr>
              <w:spacing w:after="0" w:line="240" w:lineRule="auto"/>
              <w:jc w:val="right"/>
              <w:rPr>
                <w:ins w:id="340" w:author="Mr Ownb" w:date="2021-12-12T22:18:00Z"/>
                <w:rFonts w:ascii="Calibri" w:eastAsia="Times New Roman" w:hAnsi="Calibri" w:cs="Calibri"/>
                <w:color w:val="000000"/>
                <w:sz w:val="22"/>
                <w:szCs w:val="22"/>
              </w:rPr>
            </w:pPr>
            <w:ins w:id="341" w:author="Mr Ownb" w:date="2021-12-12T22:18:00Z">
              <w:r w:rsidRPr="00C05A03">
                <w:rPr>
                  <w:rFonts w:ascii="Calibri" w:eastAsia="Times New Roman" w:hAnsi="Calibri" w:cs="Calibri"/>
                  <w:color w:val="000000"/>
                  <w:sz w:val="22"/>
                  <w:szCs w:val="22"/>
                </w:rPr>
                <w:t>1</w:t>
              </w:r>
            </w:ins>
          </w:p>
        </w:tc>
      </w:tr>
      <w:tr w:rsidR="00164072" w:rsidRPr="00C05A03" w14:paraId="7CDB5070" w14:textId="77777777" w:rsidTr="00633DAF">
        <w:trPr>
          <w:trHeight w:val="290"/>
          <w:ins w:id="342" w:author="Mr Ownb" w:date="2021-12-12T22:18:00Z"/>
        </w:trPr>
        <w:tc>
          <w:tcPr>
            <w:tcW w:w="1799" w:type="dxa"/>
            <w:tcBorders>
              <w:top w:val="nil"/>
              <w:left w:val="nil"/>
              <w:bottom w:val="nil"/>
              <w:right w:val="nil"/>
            </w:tcBorders>
            <w:shd w:val="clear" w:color="auto" w:fill="auto"/>
            <w:noWrap/>
            <w:vAlign w:val="bottom"/>
            <w:hideMark/>
          </w:tcPr>
          <w:p w14:paraId="40066C71" w14:textId="77777777" w:rsidR="00164072" w:rsidRPr="00C05A03" w:rsidRDefault="00164072" w:rsidP="00633DAF">
            <w:pPr>
              <w:spacing w:after="0" w:line="240" w:lineRule="auto"/>
              <w:rPr>
                <w:ins w:id="343" w:author="Mr Ownb" w:date="2021-12-12T22:18:00Z"/>
                <w:rFonts w:ascii="Calibri" w:eastAsia="Times New Roman" w:hAnsi="Calibri" w:cs="Calibri"/>
                <w:color w:val="000000"/>
                <w:sz w:val="22"/>
                <w:szCs w:val="22"/>
              </w:rPr>
            </w:pPr>
            <w:ins w:id="344" w:author="Mr Ownb" w:date="2021-12-12T22:18:00Z">
              <w:r w:rsidRPr="00C05A03">
                <w:rPr>
                  <w:rFonts w:ascii="Calibri" w:eastAsia="Times New Roman" w:hAnsi="Calibri" w:cs="Calibri"/>
                  <w:color w:val="000000"/>
                  <w:sz w:val="22"/>
                  <w:szCs w:val="22"/>
                </w:rPr>
                <w:lastRenderedPageBreak/>
                <w:t>Montana</w:t>
              </w:r>
            </w:ins>
          </w:p>
        </w:tc>
        <w:tc>
          <w:tcPr>
            <w:tcW w:w="960" w:type="dxa"/>
            <w:tcBorders>
              <w:top w:val="nil"/>
              <w:left w:val="nil"/>
              <w:bottom w:val="nil"/>
              <w:right w:val="nil"/>
            </w:tcBorders>
            <w:shd w:val="clear" w:color="auto" w:fill="auto"/>
            <w:noWrap/>
            <w:vAlign w:val="bottom"/>
            <w:hideMark/>
          </w:tcPr>
          <w:p w14:paraId="517AF7B4" w14:textId="77777777" w:rsidR="00164072" w:rsidRPr="00C05A03" w:rsidRDefault="00164072" w:rsidP="00633DAF">
            <w:pPr>
              <w:spacing w:after="0" w:line="240" w:lineRule="auto"/>
              <w:jc w:val="right"/>
              <w:rPr>
                <w:ins w:id="345" w:author="Mr Ownb" w:date="2021-12-12T22:18:00Z"/>
                <w:rFonts w:ascii="Calibri" w:eastAsia="Times New Roman" w:hAnsi="Calibri" w:cs="Calibri"/>
                <w:color w:val="000000"/>
                <w:sz w:val="22"/>
                <w:szCs w:val="22"/>
              </w:rPr>
            </w:pPr>
            <w:ins w:id="346" w:author="Mr Ownb" w:date="2021-12-12T22:18:00Z">
              <w:r w:rsidRPr="00C05A03">
                <w:rPr>
                  <w:rFonts w:ascii="Calibri" w:eastAsia="Times New Roman" w:hAnsi="Calibri" w:cs="Calibri"/>
                  <w:color w:val="000000"/>
                  <w:sz w:val="22"/>
                  <w:szCs w:val="22"/>
                </w:rPr>
                <w:t>2000</w:t>
              </w:r>
            </w:ins>
          </w:p>
        </w:tc>
        <w:tc>
          <w:tcPr>
            <w:tcW w:w="960" w:type="dxa"/>
            <w:tcBorders>
              <w:top w:val="nil"/>
              <w:left w:val="nil"/>
              <w:bottom w:val="nil"/>
              <w:right w:val="nil"/>
            </w:tcBorders>
            <w:shd w:val="clear" w:color="auto" w:fill="auto"/>
            <w:noWrap/>
            <w:vAlign w:val="bottom"/>
            <w:hideMark/>
          </w:tcPr>
          <w:p w14:paraId="757D8742" w14:textId="77777777" w:rsidR="00164072" w:rsidRPr="00C05A03" w:rsidRDefault="00164072" w:rsidP="00633DAF">
            <w:pPr>
              <w:spacing w:after="0" w:line="240" w:lineRule="auto"/>
              <w:rPr>
                <w:ins w:id="347" w:author="Mr Ownb" w:date="2021-12-12T22:18:00Z"/>
                <w:rFonts w:ascii="Calibri" w:eastAsia="Times New Roman" w:hAnsi="Calibri" w:cs="Calibri"/>
                <w:color w:val="000000"/>
                <w:sz w:val="22"/>
                <w:szCs w:val="22"/>
              </w:rPr>
            </w:pPr>
            <w:ins w:id="348" w:author="Mr Ownb" w:date="2021-12-12T22:18:00Z">
              <w:r w:rsidRPr="00C05A03">
                <w:rPr>
                  <w:rFonts w:ascii="Calibri" w:eastAsia="Times New Roman" w:hAnsi="Calibri" w:cs="Calibri"/>
                  <w:color w:val="000000"/>
                  <w:sz w:val="22"/>
                  <w:szCs w:val="22"/>
                </w:rPr>
                <w:t>Yes</w:t>
              </w:r>
            </w:ins>
          </w:p>
        </w:tc>
        <w:tc>
          <w:tcPr>
            <w:tcW w:w="960" w:type="dxa"/>
            <w:tcBorders>
              <w:top w:val="nil"/>
              <w:left w:val="nil"/>
              <w:bottom w:val="nil"/>
              <w:right w:val="nil"/>
            </w:tcBorders>
            <w:shd w:val="clear" w:color="auto" w:fill="auto"/>
            <w:noWrap/>
            <w:vAlign w:val="bottom"/>
            <w:hideMark/>
          </w:tcPr>
          <w:p w14:paraId="6BBAEB21" w14:textId="77777777" w:rsidR="00164072" w:rsidRPr="00C05A03" w:rsidRDefault="00164072" w:rsidP="00633DAF">
            <w:pPr>
              <w:spacing w:after="0" w:line="240" w:lineRule="auto"/>
              <w:jc w:val="right"/>
              <w:rPr>
                <w:ins w:id="349" w:author="Mr Ownb" w:date="2021-12-12T22:18:00Z"/>
                <w:rFonts w:ascii="Calibri" w:eastAsia="Times New Roman" w:hAnsi="Calibri" w:cs="Calibri"/>
                <w:color w:val="000000"/>
                <w:sz w:val="22"/>
                <w:szCs w:val="22"/>
              </w:rPr>
            </w:pPr>
            <w:ins w:id="350" w:author="Mr Ownb" w:date="2021-12-12T22:18:00Z">
              <w:r w:rsidRPr="00C05A03">
                <w:rPr>
                  <w:rFonts w:ascii="Calibri" w:eastAsia="Times New Roman" w:hAnsi="Calibri" w:cs="Calibri"/>
                  <w:color w:val="000000"/>
                  <w:sz w:val="22"/>
                  <w:szCs w:val="22"/>
                </w:rPr>
                <w:t>0</w:t>
              </w:r>
            </w:ins>
          </w:p>
        </w:tc>
      </w:tr>
      <w:tr w:rsidR="00164072" w:rsidRPr="00C05A03" w14:paraId="5A42BCE1" w14:textId="77777777" w:rsidTr="00633DAF">
        <w:trPr>
          <w:trHeight w:val="290"/>
          <w:ins w:id="351" w:author="Mr Ownb" w:date="2021-12-12T22:18:00Z"/>
        </w:trPr>
        <w:tc>
          <w:tcPr>
            <w:tcW w:w="1799" w:type="dxa"/>
            <w:tcBorders>
              <w:top w:val="nil"/>
              <w:left w:val="nil"/>
              <w:bottom w:val="nil"/>
              <w:right w:val="nil"/>
            </w:tcBorders>
            <w:shd w:val="clear" w:color="auto" w:fill="auto"/>
            <w:noWrap/>
            <w:vAlign w:val="bottom"/>
            <w:hideMark/>
          </w:tcPr>
          <w:p w14:paraId="04A9D7D8" w14:textId="77777777" w:rsidR="00164072" w:rsidRPr="00C05A03" w:rsidRDefault="00164072" w:rsidP="00633DAF">
            <w:pPr>
              <w:spacing w:after="0" w:line="240" w:lineRule="auto"/>
              <w:rPr>
                <w:ins w:id="352" w:author="Mr Ownb" w:date="2021-12-12T22:18:00Z"/>
                <w:rFonts w:ascii="Calibri" w:eastAsia="Times New Roman" w:hAnsi="Calibri" w:cs="Calibri"/>
                <w:color w:val="000000"/>
                <w:sz w:val="22"/>
                <w:szCs w:val="22"/>
              </w:rPr>
            </w:pPr>
            <w:ins w:id="353" w:author="Mr Ownb" w:date="2021-12-12T22:18:00Z">
              <w:r w:rsidRPr="00C05A03">
                <w:rPr>
                  <w:rFonts w:ascii="Calibri" w:eastAsia="Times New Roman" w:hAnsi="Calibri" w:cs="Calibri"/>
                  <w:color w:val="000000"/>
                  <w:sz w:val="22"/>
                  <w:szCs w:val="22"/>
                </w:rPr>
                <w:t>New Hampshire</w:t>
              </w:r>
            </w:ins>
          </w:p>
        </w:tc>
        <w:tc>
          <w:tcPr>
            <w:tcW w:w="960" w:type="dxa"/>
            <w:tcBorders>
              <w:top w:val="nil"/>
              <w:left w:val="nil"/>
              <w:bottom w:val="nil"/>
              <w:right w:val="nil"/>
            </w:tcBorders>
            <w:shd w:val="clear" w:color="auto" w:fill="auto"/>
            <w:noWrap/>
            <w:vAlign w:val="bottom"/>
            <w:hideMark/>
          </w:tcPr>
          <w:p w14:paraId="02CA3664" w14:textId="77777777" w:rsidR="00164072" w:rsidRPr="00C05A03" w:rsidRDefault="00164072" w:rsidP="00633DAF">
            <w:pPr>
              <w:spacing w:after="0" w:line="240" w:lineRule="auto"/>
              <w:jc w:val="right"/>
              <w:rPr>
                <w:ins w:id="354" w:author="Mr Ownb" w:date="2021-12-12T22:18:00Z"/>
                <w:rFonts w:ascii="Calibri" w:eastAsia="Times New Roman" w:hAnsi="Calibri" w:cs="Calibri"/>
                <w:color w:val="000000"/>
                <w:sz w:val="22"/>
                <w:szCs w:val="22"/>
              </w:rPr>
            </w:pPr>
            <w:ins w:id="355" w:author="Mr Ownb" w:date="2021-12-12T22:18:00Z">
              <w:r w:rsidRPr="00C05A03">
                <w:rPr>
                  <w:rFonts w:ascii="Calibri" w:eastAsia="Times New Roman" w:hAnsi="Calibri" w:cs="Calibri"/>
                  <w:color w:val="000000"/>
                  <w:sz w:val="22"/>
                  <w:szCs w:val="22"/>
                </w:rPr>
                <w:t>1995</w:t>
              </w:r>
            </w:ins>
          </w:p>
        </w:tc>
        <w:tc>
          <w:tcPr>
            <w:tcW w:w="960" w:type="dxa"/>
            <w:tcBorders>
              <w:top w:val="nil"/>
              <w:left w:val="nil"/>
              <w:bottom w:val="nil"/>
              <w:right w:val="nil"/>
            </w:tcBorders>
            <w:shd w:val="clear" w:color="auto" w:fill="auto"/>
            <w:noWrap/>
            <w:vAlign w:val="bottom"/>
            <w:hideMark/>
          </w:tcPr>
          <w:p w14:paraId="2295414B" w14:textId="77777777" w:rsidR="00164072" w:rsidRPr="00C05A03" w:rsidRDefault="00164072" w:rsidP="00633DAF">
            <w:pPr>
              <w:spacing w:after="0" w:line="240" w:lineRule="auto"/>
              <w:rPr>
                <w:ins w:id="356" w:author="Mr Ownb" w:date="2021-12-12T22:18:00Z"/>
                <w:rFonts w:ascii="Calibri" w:eastAsia="Times New Roman" w:hAnsi="Calibri" w:cs="Calibri"/>
                <w:color w:val="000000"/>
                <w:sz w:val="22"/>
                <w:szCs w:val="22"/>
              </w:rPr>
            </w:pPr>
            <w:ins w:id="357" w:author="Mr Ownb" w:date="2021-12-12T22:18:00Z">
              <w:r w:rsidRPr="00C05A03">
                <w:rPr>
                  <w:rFonts w:ascii="Calibri" w:eastAsia="Times New Roman" w:hAnsi="Calibri" w:cs="Calibri"/>
                  <w:color w:val="000000"/>
                  <w:sz w:val="22"/>
                  <w:szCs w:val="22"/>
                </w:rPr>
                <w:t>Yes</w:t>
              </w:r>
            </w:ins>
          </w:p>
        </w:tc>
        <w:tc>
          <w:tcPr>
            <w:tcW w:w="960" w:type="dxa"/>
            <w:tcBorders>
              <w:top w:val="nil"/>
              <w:left w:val="nil"/>
              <w:bottom w:val="nil"/>
              <w:right w:val="nil"/>
            </w:tcBorders>
            <w:shd w:val="clear" w:color="auto" w:fill="auto"/>
            <w:noWrap/>
            <w:vAlign w:val="bottom"/>
            <w:hideMark/>
          </w:tcPr>
          <w:p w14:paraId="52F69F1B" w14:textId="77777777" w:rsidR="00164072" w:rsidRPr="00C05A03" w:rsidRDefault="00164072" w:rsidP="00633DAF">
            <w:pPr>
              <w:spacing w:after="0" w:line="240" w:lineRule="auto"/>
              <w:jc w:val="right"/>
              <w:rPr>
                <w:ins w:id="358" w:author="Mr Ownb" w:date="2021-12-12T22:18:00Z"/>
                <w:rFonts w:ascii="Calibri" w:eastAsia="Times New Roman" w:hAnsi="Calibri" w:cs="Calibri"/>
                <w:color w:val="000000"/>
                <w:sz w:val="22"/>
                <w:szCs w:val="22"/>
              </w:rPr>
            </w:pPr>
            <w:ins w:id="359" w:author="Mr Ownb" w:date="2021-12-12T22:18:00Z">
              <w:r w:rsidRPr="00C05A03">
                <w:rPr>
                  <w:rFonts w:ascii="Calibri" w:eastAsia="Times New Roman" w:hAnsi="Calibri" w:cs="Calibri"/>
                  <w:color w:val="000000"/>
                  <w:sz w:val="22"/>
                  <w:szCs w:val="22"/>
                </w:rPr>
                <w:t>0</w:t>
              </w:r>
            </w:ins>
          </w:p>
        </w:tc>
      </w:tr>
      <w:tr w:rsidR="00164072" w:rsidRPr="00C05A03" w14:paraId="039A8F81" w14:textId="77777777" w:rsidTr="00633DAF">
        <w:trPr>
          <w:trHeight w:val="290"/>
          <w:ins w:id="360" w:author="Mr Ownb" w:date="2021-12-12T22:18:00Z"/>
        </w:trPr>
        <w:tc>
          <w:tcPr>
            <w:tcW w:w="1799" w:type="dxa"/>
            <w:tcBorders>
              <w:top w:val="nil"/>
              <w:left w:val="nil"/>
              <w:bottom w:val="nil"/>
              <w:right w:val="nil"/>
            </w:tcBorders>
            <w:shd w:val="clear" w:color="auto" w:fill="auto"/>
            <w:noWrap/>
            <w:vAlign w:val="bottom"/>
            <w:hideMark/>
          </w:tcPr>
          <w:p w14:paraId="4D54D70F" w14:textId="77777777" w:rsidR="00164072" w:rsidRPr="00C05A03" w:rsidRDefault="00164072" w:rsidP="00633DAF">
            <w:pPr>
              <w:spacing w:after="0" w:line="240" w:lineRule="auto"/>
              <w:rPr>
                <w:ins w:id="361" w:author="Mr Ownb" w:date="2021-12-12T22:18:00Z"/>
                <w:rFonts w:ascii="Calibri" w:eastAsia="Times New Roman" w:hAnsi="Calibri" w:cs="Calibri"/>
                <w:color w:val="000000"/>
                <w:sz w:val="22"/>
                <w:szCs w:val="22"/>
              </w:rPr>
            </w:pPr>
            <w:ins w:id="362" w:author="Mr Ownb" w:date="2021-12-12T22:18:00Z">
              <w:r w:rsidRPr="00C05A03">
                <w:rPr>
                  <w:rFonts w:ascii="Calibri" w:eastAsia="Times New Roman" w:hAnsi="Calibri" w:cs="Calibri"/>
                  <w:color w:val="000000"/>
                  <w:sz w:val="22"/>
                  <w:szCs w:val="22"/>
                </w:rPr>
                <w:t>New Jersey</w:t>
              </w:r>
            </w:ins>
          </w:p>
        </w:tc>
        <w:tc>
          <w:tcPr>
            <w:tcW w:w="960" w:type="dxa"/>
            <w:tcBorders>
              <w:top w:val="nil"/>
              <w:left w:val="nil"/>
              <w:bottom w:val="nil"/>
              <w:right w:val="nil"/>
            </w:tcBorders>
            <w:shd w:val="clear" w:color="auto" w:fill="auto"/>
            <w:noWrap/>
            <w:vAlign w:val="bottom"/>
            <w:hideMark/>
          </w:tcPr>
          <w:p w14:paraId="4ACB33B0" w14:textId="77777777" w:rsidR="00164072" w:rsidRPr="00C05A03" w:rsidRDefault="00164072" w:rsidP="00633DAF">
            <w:pPr>
              <w:spacing w:after="0" w:line="240" w:lineRule="auto"/>
              <w:jc w:val="right"/>
              <w:rPr>
                <w:ins w:id="363" w:author="Mr Ownb" w:date="2021-12-12T22:18:00Z"/>
                <w:rFonts w:ascii="Calibri" w:eastAsia="Times New Roman" w:hAnsi="Calibri" w:cs="Calibri"/>
                <w:color w:val="000000"/>
                <w:sz w:val="22"/>
                <w:szCs w:val="22"/>
              </w:rPr>
            </w:pPr>
            <w:ins w:id="364" w:author="Mr Ownb" w:date="2021-12-12T22:18:00Z">
              <w:r w:rsidRPr="00C05A03">
                <w:rPr>
                  <w:rFonts w:ascii="Calibri" w:eastAsia="Times New Roman" w:hAnsi="Calibri" w:cs="Calibri"/>
                  <w:color w:val="000000"/>
                  <w:sz w:val="22"/>
                  <w:szCs w:val="22"/>
                </w:rPr>
                <w:t>2000</w:t>
              </w:r>
            </w:ins>
          </w:p>
        </w:tc>
        <w:tc>
          <w:tcPr>
            <w:tcW w:w="960" w:type="dxa"/>
            <w:tcBorders>
              <w:top w:val="nil"/>
              <w:left w:val="nil"/>
              <w:bottom w:val="nil"/>
              <w:right w:val="nil"/>
            </w:tcBorders>
            <w:shd w:val="clear" w:color="auto" w:fill="auto"/>
            <w:noWrap/>
            <w:vAlign w:val="bottom"/>
            <w:hideMark/>
          </w:tcPr>
          <w:p w14:paraId="708ACD96" w14:textId="77777777" w:rsidR="00164072" w:rsidRPr="00C05A03" w:rsidRDefault="00164072" w:rsidP="00633DAF">
            <w:pPr>
              <w:spacing w:after="0" w:line="240" w:lineRule="auto"/>
              <w:rPr>
                <w:ins w:id="365" w:author="Mr Ownb" w:date="2021-12-12T22:18:00Z"/>
                <w:rFonts w:ascii="Calibri" w:eastAsia="Times New Roman" w:hAnsi="Calibri" w:cs="Calibri"/>
                <w:color w:val="000000"/>
                <w:sz w:val="22"/>
                <w:szCs w:val="22"/>
              </w:rPr>
            </w:pPr>
            <w:ins w:id="366" w:author="Mr Ownb" w:date="2021-12-12T22:18:00Z">
              <w:r w:rsidRPr="00C05A03">
                <w:rPr>
                  <w:rFonts w:ascii="Calibri" w:eastAsia="Times New Roman" w:hAnsi="Calibri" w:cs="Calibri"/>
                  <w:color w:val="000000"/>
                  <w:sz w:val="22"/>
                  <w:szCs w:val="22"/>
                </w:rPr>
                <w:t>Yes</w:t>
              </w:r>
            </w:ins>
          </w:p>
        </w:tc>
        <w:tc>
          <w:tcPr>
            <w:tcW w:w="960" w:type="dxa"/>
            <w:tcBorders>
              <w:top w:val="nil"/>
              <w:left w:val="nil"/>
              <w:bottom w:val="nil"/>
              <w:right w:val="nil"/>
            </w:tcBorders>
            <w:shd w:val="clear" w:color="auto" w:fill="auto"/>
            <w:noWrap/>
            <w:vAlign w:val="bottom"/>
            <w:hideMark/>
          </w:tcPr>
          <w:p w14:paraId="17FDEDDA" w14:textId="77777777" w:rsidR="00164072" w:rsidRPr="00C05A03" w:rsidRDefault="00164072" w:rsidP="00633DAF">
            <w:pPr>
              <w:spacing w:after="0" w:line="240" w:lineRule="auto"/>
              <w:jc w:val="right"/>
              <w:rPr>
                <w:ins w:id="367" w:author="Mr Ownb" w:date="2021-12-12T22:18:00Z"/>
                <w:rFonts w:ascii="Calibri" w:eastAsia="Times New Roman" w:hAnsi="Calibri" w:cs="Calibri"/>
                <w:color w:val="000000"/>
                <w:sz w:val="22"/>
                <w:szCs w:val="22"/>
              </w:rPr>
            </w:pPr>
            <w:ins w:id="368" w:author="Mr Ownb" w:date="2021-12-12T22:18:00Z">
              <w:r w:rsidRPr="00C05A03">
                <w:rPr>
                  <w:rFonts w:ascii="Calibri" w:eastAsia="Times New Roman" w:hAnsi="Calibri" w:cs="Calibri"/>
                  <w:color w:val="000000"/>
                  <w:sz w:val="22"/>
                  <w:szCs w:val="22"/>
                </w:rPr>
                <w:t>0</w:t>
              </w:r>
            </w:ins>
          </w:p>
        </w:tc>
      </w:tr>
      <w:tr w:rsidR="00164072" w:rsidRPr="00C05A03" w14:paraId="152E2B7D" w14:textId="77777777" w:rsidTr="00633DAF">
        <w:trPr>
          <w:trHeight w:val="290"/>
          <w:ins w:id="369" w:author="Mr Ownb" w:date="2021-12-12T22:18:00Z"/>
        </w:trPr>
        <w:tc>
          <w:tcPr>
            <w:tcW w:w="1799" w:type="dxa"/>
            <w:tcBorders>
              <w:top w:val="nil"/>
              <w:left w:val="nil"/>
              <w:bottom w:val="nil"/>
              <w:right w:val="nil"/>
            </w:tcBorders>
            <w:shd w:val="clear" w:color="auto" w:fill="auto"/>
            <w:noWrap/>
            <w:vAlign w:val="bottom"/>
            <w:hideMark/>
          </w:tcPr>
          <w:p w14:paraId="5B7FEA07" w14:textId="77777777" w:rsidR="00164072" w:rsidRPr="00C05A03" w:rsidRDefault="00164072" w:rsidP="00633DAF">
            <w:pPr>
              <w:spacing w:after="0" w:line="240" w:lineRule="auto"/>
              <w:rPr>
                <w:ins w:id="370" w:author="Mr Ownb" w:date="2021-12-12T22:18:00Z"/>
                <w:rFonts w:ascii="Calibri" w:eastAsia="Times New Roman" w:hAnsi="Calibri" w:cs="Calibri"/>
                <w:color w:val="000000"/>
                <w:sz w:val="22"/>
                <w:szCs w:val="22"/>
              </w:rPr>
            </w:pPr>
            <w:ins w:id="371" w:author="Mr Ownb" w:date="2021-12-12T22:18:00Z">
              <w:r w:rsidRPr="00C05A03">
                <w:rPr>
                  <w:rFonts w:ascii="Calibri" w:eastAsia="Times New Roman" w:hAnsi="Calibri" w:cs="Calibri"/>
                  <w:color w:val="000000"/>
                  <w:sz w:val="22"/>
                  <w:szCs w:val="22"/>
                </w:rPr>
                <w:t>New Mexico</w:t>
              </w:r>
            </w:ins>
          </w:p>
        </w:tc>
        <w:tc>
          <w:tcPr>
            <w:tcW w:w="960" w:type="dxa"/>
            <w:tcBorders>
              <w:top w:val="nil"/>
              <w:left w:val="nil"/>
              <w:bottom w:val="nil"/>
              <w:right w:val="nil"/>
            </w:tcBorders>
            <w:shd w:val="clear" w:color="auto" w:fill="auto"/>
            <w:noWrap/>
            <w:vAlign w:val="bottom"/>
            <w:hideMark/>
          </w:tcPr>
          <w:p w14:paraId="55420827" w14:textId="77777777" w:rsidR="00164072" w:rsidRPr="00C05A03" w:rsidRDefault="00164072" w:rsidP="00633DAF">
            <w:pPr>
              <w:spacing w:after="0" w:line="240" w:lineRule="auto"/>
              <w:jc w:val="right"/>
              <w:rPr>
                <w:ins w:id="372" w:author="Mr Ownb" w:date="2021-12-12T22:18:00Z"/>
                <w:rFonts w:ascii="Calibri" w:eastAsia="Times New Roman" w:hAnsi="Calibri" w:cs="Calibri"/>
                <w:color w:val="000000"/>
                <w:sz w:val="22"/>
                <w:szCs w:val="22"/>
              </w:rPr>
            </w:pPr>
            <w:ins w:id="373" w:author="Mr Ownb" w:date="2021-12-12T22:18:00Z">
              <w:r w:rsidRPr="00C05A03">
                <w:rPr>
                  <w:rFonts w:ascii="Calibri" w:eastAsia="Times New Roman" w:hAnsi="Calibri" w:cs="Calibri"/>
                  <w:color w:val="000000"/>
                  <w:sz w:val="22"/>
                  <w:szCs w:val="22"/>
                </w:rPr>
                <w:t>2000</w:t>
              </w:r>
            </w:ins>
          </w:p>
        </w:tc>
        <w:tc>
          <w:tcPr>
            <w:tcW w:w="960" w:type="dxa"/>
            <w:tcBorders>
              <w:top w:val="nil"/>
              <w:left w:val="nil"/>
              <w:bottom w:val="nil"/>
              <w:right w:val="nil"/>
            </w:tcBorders>
            <w:shd w:val="clear" w:color="auto" w:fill="auto"/>
            <w:noWrap/>
            <w:vAlign w:val="bottom"/>
            <w:hideMark/>
          </w:tcPr>
          <w:p w14:paraId="613F9270" w14:textId="77777777" w:rsidR="00164072" w:rsidRPr="00C05A03" w:rsidRDefault="00164072" w:rsidP="00633DAF">
            <w:pPr>
              <w:spacing w:after="0" w:line="240" w:lineRule="auto"/>
              <w:rPr>
                <w:ins w:id="374" w:author="Mr Ownb" w:date="2021-12-12T22:18:00Z"/>
                <w:rFonts w:ascii="Calibri" w:eastAsia="Times New Roman" w:hAnsi="Calibri" w:cs="Calibri"/>
                <w:color w:val="000000"/>
                <w:sz w:val="22"/>
                <w:szCs w:val="22"/>
              </w:rPr>
            </w:pPr>
            <w:ins w:id="375" w:author="Mr Ownb" w:date="2021-12-12T22:18:00Z">
              <w:r w:rsidRPr="00C05A03">
                <w:rPr>
                  <w:rFonts w:ascii="Calibri" w:eastAsia="Times New Roman" w:hAnsi="Calibri" w:cs="Calibri"/>
                  <w:color w:val="000000"/>
                  <w:sz w:val="22"/>
                  <w:szCs w:val="22"/>
                </w:rPr>
                <w:t>Yes</w:t>
              </w:r>
            </w:ins>
          </w:p>
        </w:tc>
        <w:tc>
          <w:tcPr>
            <w:tcW w:w="960" w:type="dxa"/>
            <w:tcBorders>
              <w:top w:val="nil"/>
              <w:left w:val="nil"/>
              <w:bottom w:val="nil"/>
              <w:right w:val="nil"/>
            </w:tcBorders>
            <w:shd w:val="clear" w:color="auto" w:fill="auto"/>
            <w:noWrap/>
            <w:vAlign w:val="bottom"/>
            <w:hideMark/>
          </w:tcPr>
          <w:p w14:paraId="5EE1BD75" w14:textId="77777777" w:rsidR="00164072" w:rsidRPr="00C05A03" w:rsidRDefault="00164072" w:rsidP="00633DAF">
            <w:pPr>
              <w:spacing w:after="0" w:line="240" w:lineRule="auto"/>
              <w:jc w:val="right"/>
              <w:rPr>
                <w:ins w:id="376" w:author="Mr Ownb" w:date="2021-12-12T22:18:00Z"/>
                <w:rFonts w:ascii="Calibri" w:eastAsia="Times New Roman" w:hAnsi="Calibri" w:cs="Calibri"/>
                <w:color w:val="000000"/>
                <w:sz w:val="22"/>
                <w:szCs w:val="22"/>
              </w:rPr>
            </w:pPr>
            <w:ins w:id="377" w:author="Mr Ownb" w:date="2021-12-12T22:18:00Z">
              <w:r w:rsidRPr="00C05A03">
                <w:rPr>
                  <w:rFonts w:ascii="Calibri" w:eastAsia="Times New Roman" w:hAnsi="Calibri" w:cs="Calibri"/>
                  <w:color w:val="000000"/>
                  <w:sz w:val="22"/>
                  <w:szCs w:val="22"/>
                </w:rPr>
                <w:t>1</w:t>
              </w:r>
            </w:ins>
          </w:p>
        </w:tc>
      </w:tr>
      <w:tr w:rsidR="00164072" w:rsidRPr="00C05A03" w14:paraId="2A821435" w14:textId="77777777" w:rsidTr="00633DAF">
        <w:trPr>
          <w:trHeight w:val="290"/>
          <w:ins w:id="378" w:author="Mr Ownb" w:date="2021-12-12T22:18:00Z"/>
        </w:trPr>
        <w:tc>
          <w:tcPr>
            <w:tcW w:w="1799" w:type="dxa"/>
            <w:tcBorders>
              <w:top w:val="nil"/>
              <w:left w:val="nil"/>
              <w:bottom w:val="nil"/>
              <w:right w:val="nil"/>
            </w:tcBorders>
            <w:shd w:val="clear" w:color="auto" w:fill="auto"/>
            <w:noWrap/>
            <w:vAlign w:val="bottom"/>
            <w:hideMark/>
          </w:tcPr>
          <w:p w14:paraId="27472929" w14:textId="77777777" w:rsidR="00164072" w:rsidRPr="00C05A03" w:rsidRDefault="00164072" w:rsidP="00633DAF">
            <w:pPr>
              <w:spacing w:after="0" w:line="240" w:lineRule="auto"/>
              <w:rPr>
                <w:ins w:id="379" w:author="Mr Ownb" w:date="2021-12-12T22:18:00Z"/>
                <w:rFonts w:ascii="Calibri" w:eastAsia="Times New Roman" w:hAnsi="Calibri" w:cs="Calibri"/>
                <w:color w:val="000000"/>
                <w:sz w:val="22"/>
                <w:szCs w:val="22"/>
              </w:rPr>
            </w:pPr>
            <w:ins w:id="380" w:author="Mr Ownb" w:date="2021-12-12T22:18:00Z">
              <w:r w:rsidRPr="00C05A03">
                <w:rPr>
                  <w:rFonts w:ascii="Calibri" w:eastAsia="Times New Roman" w:hAnsi="Calibri" w:cs="Calibri"/>
                  <w:color w:val="000000"/>
                  <w:sz w:val="22"/>
                  <w:szCs w:val="22"/>
                </w:rPr>
                <w:t>North Dakota</w:t>
              </w:r>
            </w:ins>
          </w:p>
        </w:tc>
        <w:tc>
          <w:tcPr>
            <w:tcW w:w="960" w:type="dxa"/>
            <w:tcBorders>
              <w:top w:val="nil"/>
              <w:left w:val="nil"/>
              <w:bottom w:val="nil"/>
              <w:right w:val="nil"/>
            </w:tcBorders>
            <w:shd w:val="clear" w:color="auto" w:fill="auto"/>
            <w:noWrap/>
            <w:vAlign w:val="bottom"/>
            <w:hideMark/>
          </w:tcPr>
          <w:p w14:paraId="7002E00F" w14:textId="77777777" w:rsidR="00164072" w:rsidRPr="00C05A03" w:rsidRDefault="00164072" w:rsidP="00633DAF">
            <w:pPr>
              <w:spacing w:after="0" w:line="240" w:lineRule="auto"/>
              <w:jc w:val="right"/>
              <w:rPr>
                <w:ins w:id="381" w:author="Mr Ownb" w:date="2021-12-12T22:18:00Z"/>
                <w:rFonts w:ascii="Calibri" w:eastAsia="Times New Roman" w:hAnsi="Calibri" w:cs="Calibri"/>
                <w:color w:val="000000"/>
                <w:sz w:val="22"/>
                <w:szCs w:val="22"/>
              </w:rPr>
            </w:pPr>
            <w:ins w:id="382" w:author="Mr Ownb" w:date="2021-12-12T22:18:00Z">
              <w:r w:rsidRPr="00C05A03">
                <w:rPr>
                  <w:rFonts w:ascii="Calibri" w:eastAsia="Times New Roman" w:hAnsi="Calibri" w:cs="Calibri"/>
                  <w:color w:val="000000"/>
                  <w:sz w:val="22"/>
                  <w:szCs w:val="22"/>
                </w:rPr>
                <w:t>1996</w:t>
              </w:r>
            </w:ins>
          </w:p>
        </w:tc>
        <w:tc>
          <w:tcPr>
            <w:tcW w:w="960" w:type="dxa"/>
            <w:tcBorders>
              <w:top w:val="nil"/>
              <w:left w:val="nil"/>
              <w:bottom w:val="nil"/>
              <w:right w:val="nil"/>
            </w:tcBorders>
            <w:shd w:val="clear" w:color="auto" w:fill="auto"/>
            <w:noWrap/>
            <w:vAlign w:val="bottom"/>
            <w:hideMark/>
          </w:tcPr>
          <w:p w14:paraId="395A9B4E" w14:textId="77777777" w:rsidR="00164072" w:rsidRPr="00C05A03" w:rsidRDefault="00164072" w:rsidP="00633DAF">
            <w:pPr>
              <w:spacing w:after="0" w:line="240" w:lineRule="auto"/>
              <w:rPr>
                <w:ins w:id="383" w:author="Mr Ownb" w:date="2021-12-12T22:18:00Z"/>
                <w:rFonts w:ascii="Calibri" w:eastAsia="Times New Roman" w:hAnsi="Calibri" w:cs="Calibri"/>
                <w:color w:val="000000"/>
                <w:sz w:val="22"/>
                <w:szCs w:val="22"/>
              </w:rPr>
            </w:pPr>
            <w:ins w:id="384" w:author="Mr Ownb" w:date="2021-12-12T22:18:00Z">
              <w:r w:rsidRPr="00C05A03">
                <w:rPr>
                  <w:rFonts w:ascii="Calibri" w:eastAsia="Times New Roman" w:hAnsi="Calibri" w:cs="Calibri"/>
                  <w:color w:val="000000"/>
                  <w:sz w:val="22"/>
                  <w:szCs w:val="22"/>
                </w:rPr>
                <w:t>Yes</w:t>
              </w:r>
            </w:ins>
          </w:p>
        </w:tc>
        <w:tc>
          <w:tcPr>
            <w:tcW w:w="960" w:type="dxa"/>
            <w:tcBorders>
              <w:top w:val="nil"/>
              <w:left w:val="nil"/>
              <w:bottom w:val="nil"/>
              <w:right w:val="nil"/>
            </w:tcBorders>
            <w:shd w:val="clear" w:color="auto" w:fill="auto"/>
            <w:noWrap/>
            <w:vAlign w:val="bottom"/>
            <w:hideMark/>
          </w:tcPr>
          <w:p w14:paraId="6404E2EA" w14:textId="77777777" w:rsidR="00164072" w:rsidRPr="00C05A03" w:rsidRDefault="00164072" w:rsidP="00633DAF">
            <w:pPr>
              <w:spacing w:after="0" w:line="240" w:lineRule="auto"/>
              <w:jc w:val="right"/>
              <w:rPr>
                <w:ins w:id="385" w:author="Mr Ownb" w:date="2021-12-12T22:18:00Z"/>
                <w:rFonts w:ascii="Calibri" w:eastAsia="Times New Roman" w:hAnsi="Calibri" w:cs="Calibri"/>
                <w:color w:val="000000"/>
                <w:sz w:val="22"/>
                <w:szCs w:val="22"/>
              </w:rPr>
            </w:pPr>
            <w:ins w:id="386" w:author="Mr Ownb" w:date="2021-12-12T22:18:00Z">
              <w:r w:rsidRPr="00C05A03">
                <w:rPr>
                  <w:rFonts w:ascii="Calibri" w:eastAsia="Times New Roman" w:hAnsi="Calibri" w:cs="Calibri"/>
                  <w:color w:val="000000"/>
                  <w:sz w:val="22"/>
                  <w:szCs w:val="22"/>
                </w:rPr>
                <w:t>0</w:t>
              </w:r>
            </w:ins>
          </w:p>
        </w:tc>
      </w:tr>
      <w:tr w:rsidR="00164072" w:rsidRPr="00C05A03" w14:paraId="11AB61B9" w14:textId="77777777" w:rsidTr="00633DAF">
        <w:trPr>
          <w:trHeight w:val="290"/>
          <w:ins w:id="387" w:author="Mr Ownb" w:date="2021-12-12T22:18:00Z"/>
        </w:trPr>
        <w:tc>
          <w:tcPr>
            <w:tcW w:w="1799" w:type="dxa"/>
            <w:tcBorders>
              <w:top w:val="nil"/>
              <w:left w:val="nil"/>
              <w:bottom w:val="nil"/>
              <w:right w:val="nil"/>
            </w:tcBorders>
            <w:shd w:val="clear" w:color="auto" w:fill="auto"/>
            <w:noWrap/>
            <w:vAlign w:val="bottom"/>
            <w:hideMark/>
          </w:tcPr>
          <w:p w14:paraId="5B4E0FFE" w14:textId="77777777" w:rsidR="00164072" w:rsidRPr="00C05A03" w:rsidRDefault="00164072" w:rsidP="00633DAF">
            <w:pPr>
              <w:spacing w:after="0" w:line="240" w:lineRule="auto"/>
              <w:rPr>
                <w:ins w:id="388" w:author="Mr Ownb" w:date="2021-12-12T22:18:00Z"/>
                <w:rFonts w:ascii="Calibri" w:eastAsia="Times New Roman" w:hAnsi="Calibri" w:cs="Calibri"/>
                <w:color w:val="000000"/>
                <w:sz w:val="22"/>
                <w:szCs w:val="22"/>
              </w:rPr>
            </w:pPr>
            <w:ins w:id="389" w:author="Mr Ownb" w:date="2021-12-12T22:18:00Z">
              <w:r w:rsidRPr="00C05A03">
                <w:rPr>
                  <w:rFonts w:ascii="Calibri" w:eastAsia="Times New Roman" w:hAnsi="Calibri" w:cs="Calibri"/>
                  <w:color w:val="000000"/>
                  <w:sz w:val="22"/>
                  <w:szCs w:val="22"/>
                </w:rPr>
                <w:t>Oklahoma</w:t>
              </w:r>
            </w:ins>
          </w:p>
        </w:tc>
        <w:tc>
          <w:tcPr>
            <w:tcW w:w="960" w:type="dxa"/>
            <w:tcBorders>
              <w:top w:val="nil"/>
              <w:left w:val="nil"/>
              <w:bottom w:val="nil"/>
              <w:right w:val="nil"/>
            </w:tcBorders>
            <w:shd w:val="clear" w:color="auto" w:fill="auto"/>
            <w:noWrap/>
            <w:vAlign w:val="bottom"/>
            <w:hideMark/>
          </w:tcPr>
          <w:p w14:paraId="5CC85BD6" w14:textId="77777777" w:rsidR="00164072" w:rsidRPr="00C05A03" w:rsidRDefault="00164072" w:rsidP="00633DAF">
            <w:pPr>
              <w:spacing w:after="0" w:line="240" w:lineRule="auto"/>
              <w:jc w:val="right"/>
              <w:rPr>
                <w:ins w:id="390" w:author="Mr Ownb" w:date="2021-12-12T22:18:00Z"/>
                <w:rFonts w:ascii="Calibri" w:eastAsia="Times New Roman" w:hAnsi="Calibri" w:cs="Calibri"/>
                <w:color w:val="000000"/>
                <w:sz w:val="22"/>
                <w:szCs w:val="22"/>
              </w:rPr>
            </w:pPr>
            <w:ins w:id="391" w:author="Mr Ownb" w:date="2021-12-12T22:18:00Z">
              <w:r w:rsidRPr="00C05A03">
                <w:rPr>
                  <w:rFonts w:ascii="Calibri" w:eastAsia="Times New Roman" w:hAnsi="Calibri" w:cs="Calibri"/>
                  <w:color w:val="000000"/>
                  <w:sz w:val="22"/>
                  <w:szCs w:val="22"/>
                </w:rPr>
                <w:t>2000</w:t>
              </w:r>
            </w:ins>
          </w:p>
        </w:tc>
        <w:tc>
          <w:tcPr>
            <w:tcW w:w="960" w:type="dxa"/>
            <w:tcBorders>
              <w:top w:val="nil"/>
              <w:left w:val="nil"/>
              <w:bottom w:val="nil"/>
              <w:right w:val="nil"/>
            </w:tcBorders>
            <w:shd w:val="clear" w:color="auto" w:fill="auto"/>
            <w:noWrap/>
            <w:vAlign w:val="bottom"/>
            <w:hideMark/>
          </w:tcPr>
          <w:p w14:paraId="0D781569" w14:textId="77777777" w:rsidR="00164072" w:rsidRPr="00C05A03" w:rsidRDefault="00164072" w:rsidP="00633DAF">
            <w:pPr>
              <w:spacing w:after="0" w:line="240" w:lineRule="auto"/>
              <w:rPr>
                <w:ins w:id="392" w:author="Mr Ownb" w:date="2021-12-12T22:18:00Z"/>
                <w:rFonts w:ascii="Calibri" w:eastAsia="Times New Roman" w:hAnsi="Calibri" w:cs="Calibri"/>
                <w:color w:val="000000"/>
                <w:sz w:val="22"/>
                <w:szCs w:val="22"/>
              </w:rPr>
            </w:pPr>
            <w:ins w:id="393" w:author="Mr Ownb" w:date="2021-12-12T22:18:00Z">
              <w:r w:rsidRPr="00C05A03">
                <w:rPr>
                  <w:rFonts w:ascii="Calibri" w:eastAsia="Times New Roman" w:hAnsi="Calibri" w:cs="Calibri"/>
                  <w:color w:val="000000"/>
                  <w:sz w:val="22"/>
                  <w:szCs w:val="22"/>
                </w:rPr>
                <w:t>Yes</w:t>
              </w:r>
            </w:ins>
          </w:p>
        </w:tc>
        <w:tc>
          <w:tcPr>
            <w:tcW w:w="960" w:type="dxa"/>
            <w:tcBorders>
              <w:top w:val="nil"/>
              <w:left w:val="nil"/>
              <w:bottom w:val="nil"/>
              <w:right w:val="nil"/>
            </w:tcBorders>
            <w:shd w:val="clear" w:color="auto" w:fill="auto"/>
            <w:noWrap/>
            <w:vAlign w:val="bottom"/>
            <w:hideMark/>
          </w:tcPr>
          <w:p w14:paraId="52DA0980" w14:textId="77777777" w:rsidR="00164072" w:rsidRPr="00C05A03" w:rsidRDefault="00164072" w:rsidP="00633DAF">
            <w:pPr>
              <w:spacing w:after="0" w:line="240" w:lineRule="auto"/>
              <w:jc w:val="right"/>
              <w:rPr>
                <w:ins w:id="394" w:author="Mr Ownb" w:date="2021-12-12T22:18:00Z"/>
                <w:rFonts w:ascii="Calibri" w:eastAsia="Times New Roman" w:hAnsi="Calibri" w:cs="Calibri"/>
                <w:color w:val="000000"/>
                <w:sz w:val="22"/>
                <w:szCs w:val="22"/>
              </w:rPr>
            </w:pPr>
            <w:ins w:id="395" w:author="Mr Ownb" w:date="2021-12-12T22:18:00Z">
              <w:r w:rsidRPr="00C05A03">
                <w:rPr>
                  <w:rFonts w:ascii="Calibri" w:eastAsia="Times New Roman" w:hAnsi="Calibri" w:cs="Calibri"/>
                  <w:color w:val="000000"/>
                  <w:sz w:val="22"/>
                  <w:szCs w:val="22"/>
                </w:rPr>
                <w:t>0</w:t>
              </w:r>
            </w:ins>
          </w:p>
        </w:tc>
      </w:tr>
      <w:tr w:rsidR="00164072" w:rsidRPr="00C05A03" w14:paraId="08CDF2FE" w14:textId="77777777" w:rsidTr="00633DAF">
        <w:trPr>
          <w:trHeight w:val="290"/>
          <w:ins w:id="396" w:author="Mr Ownb" w:date="2021-12-12T22:18:00Z"/>
        </w:trPr>
        <w:tc>
          <w:tcPr>
            <w:tcW w:w="1799" w:type="dxa"/>
            <w:tcBorders>
              <w:top w:val="nil"/>
              <w:left w:val="nil"/>
              <w:bottom w:val="nil"/>
              <w:right w:val="nil"/>
            </w:tcBorders>
            <w:shd w:val="clear" w:color="auto" w:fill="auto"/>
            <w:noWrap/>
            <w:vAlign w:val="bottom"/>
            <w:hideMark/>
          </w:tcPr>
          <w:p w14:paraId="76D0B119" w14:textId="77777777" w:rsidR="00164072" w:rsidRPr="00C05A03" w:rsidRDefault="00164072" w:rsidP="00633DAF">
            <w:pPr>
              <w:spacing w:after="0" w:line="240" w:lineRule="auto"/>
              <w:rPr>
                <w:ins w:id="397" w:author="Mr Ownb" w:date="2021-12-12T22:18:00Z"/>
                <w:rFonts w:ascii="Calibri" w:eastAsia="Times New Roman" w:hAnsi="Calibri" w:cs="Calibri"/>
                <w:color w:val="000000"/>
                <w:sz w:val="22"/>
                <w:szCs w:val="22"/>
              </w:rPr>
            </w:pPr>
            <w:ins w:id="398" w:author="Mr Ownb" w:date="2021-12-12T22:18:00Z">
              <w:r w:rsidRPr="00C05A03">
                <w:rPr>
                  <w:rFonts w:ascii="Calibri" w:eastAsia="Times New Roman" w:hAnsi="Calibri" w:cs="Calibri"/>
                  <w:color w:val="000000"/>
                  <w:sz w:val="22"/>
                  <w:szCs w:val="22"/>
                </w:rPr>
                <w:t>Rhode Island</w:t>
              </w:r>
            </w:ins>
          </w:p>
        </w:tc>
        <w:tc>
          <w:tcPr>
            <w:tcW w:w="960" w:type="dxa"/>
            <w:tcBorders>
              <w:top w:val="nil"/>
              <w:left w:val="nil"/>
              <w:bottom w:val="nil"/>
              <w:right w:val="nil"/>
            </w:tcBorders>
            <w:shd w:val="clear" w:color="auto" w:fill="auto"/>
            <w:noWrap/>
            <w:vAlign w:val="bottom"/>
            <w:hideMark/>
          </w:tcPr>
          <w:p w14:paraId="3F270371" w14:textId="77777777" w:rsidR="00164072" w:rsidRPr="00C05A03" w:rsidRDefault="00164072" w:rsidP="00633DAF">
            <w:pPr>
              <w:spacing w:after="0" w:line="240" w:lineRule="auto"/>
              <w:jc w:val="right"/>
              <w:rPr>
                <w:ins w:id="399" w:author="Mr Ownb" w:date="2021-12-12T22:18:00Z"/>
                <w:rFonts w:ascii="Calibri" w:eastAsia="Times New Roman" w:hAnsi="Calibri" w:cs="Calibri"/>
                <w:color w:val="000000"/>
                <w:sz w:val="22"/>
                <w:szCs w:val="22"/>
              </w:rPr>
            </w:pPr>
            <w:ins w:id="400" w:author="Mr Ownb" w:date="2021-12-12T22:18:00Z">
              <w:r w:rsidRPr="00C05A03">
                <w:rPr>
                  <w:rFonts w:ascii="Calibri" w:eastAsia="Times New Roman" w:hAnsi="Calibri" w:cs="Calibri"/>
                  <w:color w:val="000000"/>
                  <w:sz w:val="22"/>
                  <w:szCs w:val="22"/>
                </w:rPr>
                <w:t>1995</w:t>
              </w:r>
            </w:ins>
          </w:p>
        </w:tc>
        <w:tc>
          <w:tcPr>
            <w:tcW w:w="960" w:type="dxa"/>
            <w:tcBorders>
              <w:top w:val="nil"/>
              <w:left w:val="nil"/>
              <w:bottom w:val="nil"/>
              <w:right w:val="nil"/>
            </w:tcBorders>
            <w:shd w:val="clear" w:color="auto" w:fill="auto"/>
            <w:noWrap/>
            <w:vAlign w:val="bottom"/>
            <w:hideMark/>
          </w:tcPr>
          <w:p w14:paraId="56BBED87" w14:textId="77777777" w:rsidR="00164072" w:rsidRPr="00C05A03" w:rsidRDefault="00164072" w:rsidP="00633DAF">
            <w:pPr>
              <w:spacing w:after="0" w:line="240" w:lineRule="auto"/>
              <w:rPr>
                <w:ins w:id="401" w:author="Mr Ownb" w:date="2021-12-12T22:18:00Z"/>
                <w:rFonts w:ascii="Calibri" w:eastAsia="Times New Roman" w:hAnsi="Calibri" w:cs="Calibri"/>
                <w:color w:val="000000"/>
                <w:sz w:val="22"/>
                <w:szCs w:val="22"/>
              </w:rPr>
            </w:pPr>
            <w:ins w:id="402" w:author="Mr Ownb" w:date="2021-12-12T22:18:00Z">
              <w:r w:rsidRPr="00C05A03">
                <w:rPr>
                  <w:rFonts w:ascii="Calibri" w:eastAsia="Times New Roman" w:hAnsi="Calibri" w:cs="Calibri"/>
                  <w:color w:val="000000"/>
                  <w:sz w:val="22"/>
                  <w:szCs w:val="22"/>
                </w:rPr>
                <w:t>Yes</w:t>
              </w:r>
            </w:ins>
          </w:p>
        </w:tc>
        <w:tc>
          <w:tcPr>
            <w:tcW w:w="960" w:type="dxa"/>
            <w:tcBorders>
              <w:top w:val="nil"/>
              <w:left w:val="nil"/>
              <w:bottom w:val="nil"/>
              <w:right w:val="nil"/>
            </w:tcBorders>
            <w:shd w:val="clear" w:color="auto" w:fill="auto"/>
            <w:noWrap/>
            <w:vAlign w:val="bottom"/>
            <w:hideMark/>
          </w:tcPr>
          <w:p w14:paraId="029427F7" w14:textId="77777777" w:rsidR="00164072" w:rsidRPr="00C05A03" w:rsidRDefault="00164072" w:rsidP="00633DAF">
            <w:pPr>
              <w:spacing w:after="0" w:line="240" w:lineRule="auto"/>
              <w:jc w:val="right"/>
              <w:rPr>
                <w:ins w:id="403" w:author="Mr Ownb" w:date="2021-12-12T22:18:00Z"/>
                <w:rFonts w:ascii="Calibri" w:eastAsia="Times New Roman" w:hAnsi="Calibri" w:cs="Calibri"/>
                <w:color w:val="000000"/>
                <w:sz w:val="22"/>
                <w:szCs w:val="22"/>
              </w:rPr>
            </w:pPr>
            <w:ins w:id="404" w:author="Mr Ownb" w:date="2021-12-12T22:18:00Z">
              <w:r w:rsidRPr="00C05A03">
                <w:rPr>
                  <w:rFonts w:ascii="Calibri" w:eastAsia="Times New Roman" w:hAnsi="Calibri" w:cs="Calibri"/>
                  <w:color w:val="000000"/>
                  <w:sz w:val="22"/>
                  <w:szCs w:val="22"/>
                </w:rPr>
                <w:t>0</w:t>
              </w:r>
            </w:ins>
          </w:p>
        </w:tc>
      </w:tr>
      <w:tr w:rsidR="00164072" w:rsidRPr="00C05A03" w14:paraId="3F5613A1" w14:textId="77777777" w:rsidTr="00633DAF">
        <w:trPr>
          <w:trHeight w:val="290"/>
          <w:ins w:id="405" w:author="Mr Ownb" w:date="2021-12-12T22:18:00Z"/>
        </w:trPr>
        <w:tc>
          <w:tcPr>
            <w:tcW w:w="1799" w:type="dxa"/>
            <w:tcBorders>
              <w:top w:val="nil"/>
              <w:left w:val="nil"/>
              <w:bottom w:val="nil"/>
              <w:right w:val="nil"/>
            </w:tcBorders>
            <w:shd w:val="clear" w:color="auto" w:fill="auto"/>
            <w:noWrap/>
            <w:vAlign w:val="bottom"/>
            <w:hideMark/>
          </w:tcPr>
          <w:p w14:paraId="5FEFBFF5" w14:textId="77777777" w:rsidR="00164072" w:rsidRPr="00C05A03" w:rsidRDefault="00164072" w:rsidP="00633DAF">
            <w:pPr>
              <w:spacing w:after="0" w:line="240" w:lineRule="auto"/>
              <w:rPr>
                <w:ins w:id="406" w:author="Mr Ownb" w:date="2021-12-12T22:18:00Z"/>
                <w:rFonts w:ascii="Calibri" w:eastAsia="Times New Roman" w:hAnsi="Calibri" w:cs="Calibri"/>
                <w:color w:val="000000"/>
                <w:sz w:val="22"/>
                <w:szCs w:val="22"/>
              </w:rPr>
            </w:pPr>
            <w:ins w:id="407" w:author="Mr Ownb" w:date="2021-12-12T22:18:00Z">
              <w:r w:rsidRPr="00C05A03">
                <w:rPr>
                  <w:rFonts w:ascii="Calibri" w:eastAsia="Times New Roman" w:hAnsi="Calibri" w:cs="Calibri"/>
                  <w:color w:val="000000"/>
                  <w:sz w:val="22"/>
                  <w:szCs w:val="22"/>
                </w:rPr>
                <w:t>South Dakota</w:t>
              </w:r>
            </w:ins>
          </w:p>
        </w:tc>
        <w:tc>
          <w:tcPr>
            <w:tcW w:w="960" w:type="dxa"/>
            <w:tcBorders>
              <w:top w:val="nil"/>
              <w:left w:val="nil"/>
              <w:bottom w:val="nil"/>
              <w:right w:val="nil"/>
            </w:tcBorders>
            <w:shd w:val="clear" w:color="auto" w:fill="auto"/>
            <w:noWrap/>
            <w:vAlign w:val="bottom"/>
            <w:hideMark/>
          </w:tcPr>
          <w:p w14:paraId="0BA407FE" w14:textId="77777777" w:rsidR="00164072" w:rsidRPr="00C05A03" w:rsidRDefault="00164072" w:rsidP="00633DAF">
            <w:pPr>
              <w:spacing w:after="0" w:line="240" w:lineRule="auto"/>
              <w:jc w:val="right"/>
              <w:rPr>
                <w:ins w:id="408" w:author="Mr Ownb" w:date="2021-12-12T22:18:00Z"/>
                <w:rFonts w:ascii="Calibri" w:eastAsia="Times New Roman" w:hAnsi="Calibri" w:cs="Calibri"/>
                <w:color w:val="000000"/>
                <w:sz w:val="22"/>
                <w:szCs w:val="22"/>
              </w:rPr>
            </w:pPr>
            <w:ins w:id="409" w:author="Mr Ownb" w:date="2021-12-12T22:18:00Z">
              <w:r w:rsidRPr="00C05A03">
                <w:rPr>
                  <w:rFonts w:ascii="Calibri" w:eastAsia="Times New Roman" w:hAnsi="Calibri" w:cs="Calibri"/>
                  <w:color w:val="000000"/>
                  <w:sz w:val="22"/>
                  <w:szCs w:val="22"/>
                </w:rPr>
                <w:t>1998</w:t>
              </w:r>
            </w:ins>
          </w:p>
        </w:tc>
        <w:tc>
          <w:tcPr>
            <w:tcW w:w="960" w:type="dxa"/>
            <w:tcBorders>
              <w:top w:val="nil"/>
              <w:left w:val="nil"/>
              <w:bottom w:val="nil"/>
              <w:right w:val="nil"/>
            </w:tcBorders>
            <w:shd w:val="clear" w:color="auto" w:fill="auto"/>
            <w:noWrap/>
            <w:vAlign w:val="bottom"/>
            <w:hideMark/>
          </w:tcPr>
          <w:p w14:paraId="2ED35857" w14:textId="77777777" w:rsidR="00164072" w:rsidRPr="00C05A03" w:rsidRDefault="00164072" w:rsidP="00633DAF">
            <w:pPr>
              <w:spacing w:after="0" w:line="240" w:lineRule="auto"/>
              <w:rPr>
                <w:ins w:id="410" w:author="Mr Ownb" w:date="2021-12-12T22:18:00Z"/>
                <w:rFonts w:ascii="Calibri" w:eastAsia="Times New Roman" w:hAnsi="Calibri" w:cs="Calibri"/>
                <w:color w:val="000000"/>
                <w:sz w:val="22"/>
                <w:szCs w:val="22"/>
              </w:rPr>
            </w:pPr>
            <w:ins w:id="411" w:author="Mr Ownb" w:date="2021-12-12T22:18:00Z">
              <w:r w:rsidRPr="00C05A03">
                <w:rPr>
                  <w:rFonts w:ascii="Calibri" w:eastAsia="Times New Roman" w:hAnsi="Calibri" w:cs="Calibri"/>
                  <w:color w:val="000000"/>
                  <w:sz w:val="22"/>
                  <w:szCs w:val="22"/>
                </w:rPr>
                <w:t>Yes</w:t>
              </w:r>
            </w:ins>
          </w:p>
        </w:tc>
        <w:tc>
          <w:tcPr>
            <w:tcW w:w="960" w:type="dxa"/>
            <w:tcBorders>
              <w:top w:val="nil"/>
              <w:left w:val="nil"/>
              <w:bottom w:val="nil"/>
              <w:right w:val="nil"/>
            </w:tcBorders>
            <w:shd w:val="clear" w:color="auto" w:fill="auto"/>
            <w:noWrap/>
            <w:vAlign w:val="bottom"/>
            <w:hideMark/>
          </w:tcPr>
          <w:p w14:paraId="7CF0DCDD" w14:textId="77777777" w:rsidR="00164072" w:rsidRPr="00C05A03" w:rsidRDefault="00164072" w:rsidP="00633DAF">
            <w:pPr>
              <w:spacing w:after="0" w:line="240" w:lineRule="auto"/>
              <w:jc w:val="right"/>
              <w:rPr>
                <w:ins w:id="412" w:author="Mr Ownb" w:date="2021-12-12T22:18:00Z"/>
                <w:rFonts w:ascii="Calibri" w:eastAsia="Times New Roman" w:hAnsi="Calibri" w:cs="Calibri"/>
                <w:color w:val="000000"/>
                <w:sz w:val="22"/>
                <w:szCs w:val="22"/>
              </w:rPr>
            </w:pPr>
            <w:ins w:id="413" w:author="Mr Ownb" w:date="2021-12-12T22:18:00Z">
              <w:r w:rsidRPr="00C05A03">
                <w:rPr>
                  <w:rFonts w:ascii="Calibri" w:eastAsia="Times New Roman" w:hAnsi="Calibri" w:cs="Calibri"/>
                  <w:color w:val="000000"/>
                  <w:sz w:val="22"/>
                  <w:szCs w:val="22"/>
                </w:rPr>
                <w:t>0</w:t>
              </w:r>
            </w:ins>
          </w:p>
        </w:tc>
      </w:tr>
      <w:tr w:rsidR="00164072" w:rsidRPr="00C05A03" w14:paraId="150A30AF" w14:textId="77777777" w:rsidTr="00633DAF">
        <w:trPr>
          <w:trHeight w:val="290"/>
          <w:ins w:id="414" w:author="Mr Ownb" w:date="2021-12-12T22:18:00Z"/>
        </w:trPr>
        <w:tc>
          <w:tcPr>
            <w:tcW w:w="1799" w:type="dxa"/>
            <w:tcBorders>
              <w:top w:val="nil"/>
              <w:left w:val="nil"/>
              <w:bottom w:val="nil"/>
              <w:right w:val="nil"/>
            </w:tcBorders>
            <w:shd w:val="clear" w:color="auto" w:fill="auto"/>
            <w:noWrap/>
            <w:vAlign w:val="bottom"/>
            <w:hideMark/>
          </w:tcPr>
          <w:p w14:paraId="643BDF61" w14:textId="77777777" w:rsidR="00164072" w:rsidRPr="00C05A03" w:rsidRDefault="00164072" w:rsidP="00633DAF">
            <w:pPr>
              <w:spacing w:after="0" w:line="240" w:lineRule="auto"/>
              <w:rPr>
                <w:ins w:id="415" w:author="Mr Ownb" w:date="2021-12-12T22:18:00Z"/>
                <w:rFonts w:ascii="Calibri" w:eastAsia="Times New Roman" w:hAnsi="Calibri" w:cs="Calibri"/>
                <w:color w:val="000000"/>
                <w:sz w:val="22"/>
                <w:szCs w:val="22"/>
              </w:rPr>
            </w:pPr>
            <w:ins w:id="416" w:author="Mr Ownb" w:date="2021-12-12T22:18:00Z">
              <w:r w:rsidRPr="00C05A03">
                <w:rPr>
                  <w:rFonts w:ascii="Calibri" w:eastAsia="Times New Roman" w:hAnsi="Calibri" w:cs="Calibri"/>
                  <w:color w:val="000000"/>
                  <w:sz w:val="22"/>
                  <w:szCs w:val="22"/>
                </w:rPr>
                <w:t>Texas</w:t>
              </w:r>
            </w:ins>
          </w:p>
        </w:tc>
        <w:tc>
          <w:tcPr>
            <w:tcW w:w="960" w:type="dxa"/>
            <w:tcBorders>
              <w:top w:val="nil"/>
              <w:left w:val="nil"/>
              <w:bottom w:val="nil"/>
              <w:right w:val="nil"/>
            </w:tcBorders>
            <w:shd w:val="clear" w:color="auto" w:fill="auto"/>
            <w:noWrap/>
            <w:vAlign w:val="bottom"/>
            <w:hideMark/>
          </w:tcPr>
          <w:p w14:paraId="67F5688C" w14:textId="77777777" w:rsidR="00164072" w:rsidRPr="00C05A03" w:rsidRDefault="00164072" w:rsidP="00633DAF">
            <w:pPr>
              <w:spacing w:after="0" w:line="240" w:lineRule="auto"/>
              <w:jc w:val="right"/>
              <w:rPr>
                <w:ins w:id="417" w:author="Mr Ownb" w:date="2021-12-12T22:18:00Z"/>
                <w:rFonts w:ascii="Calibri" w:eastAsia="Times New Roman" w:hAnsi="Calibri" w:cs="Calibri"/>
                <w:color w:val="000000"/>
                <w:sz w:val="22"/>
                <w:szCs w:val="22"/>
              </w:rPr>
            </w:pPr>
            <w:ins w:id="418" w:author="Mr Ownb" w:date="2021-12-12T22:18:00Z">
              <w:r w:rsidRPr="00C05A03">
                <w:rPr>
                  <w:rFonts w:ascii="Calibri" w:eastAsia="Times New Roman" w:hAnsi="Calibri" w:cs="Calibri"/>
                  <w:color w:val="000000"/>
                  <w:sz w:val="22"/>
                  <w:szCs w:val="22"/>
                </w:rPr>
                <w:t>1998</w:t>
              </w:r>
            </w:ins>
          </w:p>
        </w:tc>
        <w:tc>
          <w:tcPr>
            <w:tcW w:w="960" w:type="dxa"/>
            <w:tcBorders>
              <w:top w:val="nil"/>
              <w:left w:val="nil"/>
              <w:bottom w:val="nil"/>
              <w:right w:val="nil"/>
            </w:tcBorders>
            <w:shd w:val="clear" w:color="auto" w:fill="auto"/>
            <w:noWrap/>
            <w:vAlign w:val="bottom"/>
            <w:hideMark/>
          </w:tcPr>
          <w:p w14:paraId="4CB8BAAB" w14:textId="77777777" w:rsidR="00164072" w:rsidRPr="00C05A03" w:rsidRDefault="00164072" w:rsidP="00633DAF">
            <w:pPr>
              <w:spacing w:after="0" w:line="240" w:lineRule="auto"/>
              <w:rPr>
                <w:ins w:id="419" w:author="Mr Ownb" w:date="2021-12-12T22:18:00Z"/>
                <w:rFonts w:ascii="Calibri" w:eastAsia="Times New Roman" w:hAnsi="Calibri" w:cs="Calibri"/>
                <w:color w:val="000000"/>
                <w:sz w:val="22"/>
                <w:szCs w:val="22"/>
              </w:rPr>
            </w:pPr>
            <w:ins w:id="420" w:author="Mr Ownb" w:date="2021-12-12T22:18:00Z">
              <w:r w:rsidRPr="00C05A03">
                <w:rPr>
                  <w:rFonts w:ascii="Calibri" w:eastAsia="Times New Roman" w:hAnsi="Calibri" w:cs="Calibri"/>
                  <w:color w:val="000000"/>
                  <w:sz w:val="22"/>
                  <w:szCs w:val="22"/>
                </w:rPr>
                <w:t>Yes</w:t>
              </w:r>
            </w:ins>
          </w:p>
        </w:tc>
        <w:tc>
          <w:tcPr>
            <w:tcW w:w="960" w:type="dxa"/>
            <w:tcBorders>
              <w:top w:val="nil"/>
              <w:left w:val="nil"/>
              <w:bottom w:val="nil"/>
              <w:right w:val="nil"/>
            </w:tcBorders>
            <w:shd w:val="clear" w:color="auto" w:fill="auto"/>
            <w:noWrap/>
            <w:vAlign w:val="bottom"/>
            <w:hideMark/>
          </w:tcPr>
          <w:p w14:paraId="65DE1CF8" w14:textId="77777777" w:rsidR="00164072" w:rsidRPr="00C05A03" w:rsidRDefault="00164072" w:rsidP="00633DAF">
            <w:pPr>
              <w:spacing w:after="0" w:line="240" w:lineRule="auto"/>
              <w:jc w:val="right"/>
              <w:rPr>
                <w:ins w:id="421" w:author="Mr Ownb" w:date="2021-12-12T22:18:00Z"/>
                <w:rFonts w:ascii="Calibri" w:eastAsia="Times New Roman" w:hAnsi="Calibri" w:cs="Calibri"/>
                <w:color w:val="000000"/>
                <w:sz w:val="22"/>
                <w:szCs w:val="22"/>
              </w:rPr>
            </w:pPr>
            <w:ins w:id="422" w:author="Mr Ownb" w:date="2021-12-12T22:18:00Z">
              <w:r w:rsidRPr="00C05A03">
                <w:rPr>
                  <w:rFonts w:ascii="Calibri" w:eastAsia="Times New Roman" w:hAnsi="Calibri" w:cs="Calibri"/>
                  <w:color w:val="000000"/>
                  <w:sz w:val="22"/>
                  <w:szCs w:val="22"/>
                </w:rPr>
                <w:t>0</w:t>
              </w:r>
            </w:ins>
          </w:p>
        </w:tc>
      </w:tr>
      <w:tr w:rsidR="00164072" w:rsidRPr="00C05A03" w14:paraId="6A6E7654" w14:textId="77777777" w:rsidTr="00633DAF">
        <w:trPr>
          <w:trHeight w:val="290"/>
          <w:ins w:id="423" w:author="Mr Ownb" w:date="2021-12-12T22:18:00Z"/>
        </w:trPr>
        <w:tc>
          <w:tcPr>
            <w:tcW w:w="1799" w:type="dxa"/>
            <w:tcBorders>
              <w:top w:val="nil"/>
              <w:left w:val="nil"/>
              <w:bottom w:val="nil"/>
              <w:right w:val="nil"/>
            </w:tcBorders>
            <w:shd w:val="clear" w:color="auto" w:fill="auto"/>
            <w:noWrap/>
            <w:vAlign w:val="bottom"/>
            <w:hideMark/>
          </w:tcPr>
          <w:p w14:paraId="42FA7434" w14:textId="77777777" w:rsidR="00164072" w:rsidRPr="00C05A03" w:rsidRDefault="00164072" w:rsidP="00633DAF">
            <w:pPr>
              <w:spacing w:after="0" w:line="240" w:lineRule="auto"/>
              <w:rPr>
                <w:ins w:id="424" w:author="Mr Ownb" w:date="2021-12-12T22:18:00Z"/>
                <w:rFonts w:ascii="Calibri" w:eastAsia="Times New Roman" w:hAnsi="Calibri" w:cs="Calibri"/>
                <w:color w:val="000000"/>
                <w:sz w:val="22"/>
                <w:szCs w:val="22"/>
              </w:rPr>
            </w:pPr>
            <w:ins w:id="425" w:author="Mr Ownb" w:date="2021-12-12T22:18:00Z">
              <w:r w:rsidRPr="00C05A03">
                <w:rPr>
                  <w:rFonts w:ascii="Calibri" w:eastAsia="Times New Roman" w:hAnsi="Calibri" w:cs="Calibri"/>
                  <w:color w:val="000000"/>
                  <w:sz w:val="22"/>
                  <w:szCs w:val="22"/>
                </w:rPr>
                <w:t>Vermont</w:t>
              </w:r>
            </w:ins>
          </w:p>
        </w:tc>
        <w:tc>
          <w:tcPr>
            <w:tcW w:w="960" w:type="dxa"/>
            <w:tcBorders>
              <w:top w:val="nil"/>
              <w:left w:val="nil"/>
              <w:bottom w:val="nil"/>
              <w:right w:val="nil"/>
            </w:tcBorders>
            <w:shd w:val="clear" w:color="auto" w:fill="auto"/>
            <w:noWrap/>
            <w:vAlign w:val="bottom"/>
            <w:hideMark/>
          </w:tcPr>
          <w:p w14:paraId="1D48C56F" w14:textId="77777777" w:rsidR="00164072" w:rsidRPr="00C05A03" w:rsidRDefault="00164072" w:rsidP="00633DAF">
            <w:pPr>
              <w:spacing w:after="0" w:line="240" w:lineRule="auto"/>
              <w:jc w:val="right"/>
              <w:rPr>
                <w:ins w:id="426" w:author="Mr Ownb" w:date="2021-12-12T22:18:00Z"/>
                <w:rFonts w:ascii="Calibri" w:eastAsia="Times New Roman" w:hAnsi="Calibri" w:cs="Calibri"/>
                <w:color w:val="000000"/>
                <w:sz w:val="22"/>
                <w:szCs w:val="22"/>
              </w:rPr>
            </w:pPr>
            <w:ins w:id="427" w:author="Mr Ownb" w:date="2021-12-12T22:18:00Z">
              <w:r w:rsidRPr="00C05A03">
                <w:rPr>
                  <w:rFonts w:ascii="Calibri" w:eastAsia="Times New Roman" w:hAnsi="Calibri" w:cs="Calibri"/>
                  <w:color w:val="000000"/>
                  <w:sz w:val="22"/>
                  <w:szCs w:val="22"/>
                </w:rPr>
                <w:t>1998</w:t>
              </w:r>
            </w:ins>
          </w:p>
        </w:tc>
        <w:tc>
          <w:tcPr>
            <w:tcW w:w="960" w:type="dxa"/>
            <w:tcBorders>
              <w:top w:val="nil"/>
              <w:left w:val="nil"/>
              <w:bottom w:val="nil"/>
              <w:right w:val="nil"/>
            </w:tcBorders>
            <w:shd w:val="clear" w:color="auto" w:fill="auto"/>
            <w:noWrap/>
            <w:vAlign w:val="bottom"/>
            <w:hideMark/>
          </w:tcPr>
          <w:p w14:paraId="0BCB054D" w14:textId="77777777" w:rsidR="00164072" w:rsidRPr="00C05A03" w:rsidRDefault="00164072" w:rsidP="00633DAF">
            <w:pPr>
              <w:spacing w:after="0" w:line="240" w:lineRule="auto"/>
              <w:rPr>
                <w:ins w:id="428" w:author="Mr Ownb" w:date="2021-12-12T22:18:00Z"/>
                <w:rFonts w:ascii="Calibri" w:eastAsia="Times New Roman" w:hAnsi="Calibri" w:cs="Calibri"/>
                <w:color w:val="000000"/>
                <w:sz w:val="22"/>
                <w:szCs w:val="22"/>
              </w:rPr>
            </w:pPr>
            <w:ins w:id="429" w:author="Mr Ownb" w:date="2021-12-12T22:18:00Z">
              <w:r w:rsidRPr="00C05A03">
                <w:rPr>
                  <w:rFonts w:ascii="Calibri" w:eastAsia="Times New Roman" w:hAnsi="Calibri" w:cs="Calibri"/>
                  <w:color w:val="000000"/>
                  <w:sz w:val="22"/>
                  <w:szCs w:val="22"/>
                </w:rPr>
                <w:t>Yes</w:t>
              </w:r>
            </w:ins>
          </w:p>
        </w:tc>
        <w:tc>
          <w:tcPr>
            <w:tcW w:w="960" w:type="dxa"/>
            <w:tcBorders>
              <w:top w:val="nil"/>
              <w:left w:val="nil"/>
              <w:bottom w:val="nil"/>
              <w:right w:val="nil"/>
            </w:tcBorders>
            <w:shd w:val="clear" w:color="auto" w:fill="auto"/>
            <w:noWrap/>
            <w:vAlign w:val="bottom"/>
            <w:hideMark/>
          </w:tcPr>
          <w:p w14:paraId="06970383" w14:textId="77777777" w:rsidR="00164072" w:rsidRPr="00C05A03" w:rsidRDefault="00164072" w:rsidP="00633DAF">
            <w:pPr>
              <w:spacing w:after="0" w:line="240" w:lineRule="auto"/>
              <w:jc w:val="right"/>
              <w:rPr>
                <w:ins w:id="430" w:author="Mr Ownb" w:date="2021-12-12T22:18:00Z"/>
                <w:rFonts w:ascii="Calibri" w:eastAsia="Times New Roman" w:hAnsi="Calibri" w:cs="Calibri"/>
                <w:color w:val="000000"/>
                <w:sz w:val="22"/>
                <w:szCs w:val="22"/>
              </w:rPr>
            </w:pPr>
            <w:ins w:id="431" w:author="Mr Ownb" w:date="2021-12-12T22:18:00Z">
              <w:r w:rsidRPr="00C05A03">
                <w:rPr>
                  <w:rFonts w:ascii="Calibri" w:eastAsia="Times New Roman" w:hAnsi="Calibri" w:cs="Calibri"/>
                  <w:color w:val="000000"/>
                  <w:sz w:val="22"/>
                  <w:szCs w:val="22"/>
                </w:rPr>
                <w:t>0</w:t>
              </w:r>
            </w:ins>
          </w:p>
        </w:tc>
      </w:tr>
      <w:tr w:rsidR="00164072" w:rsidRPr="00C05A03" w14:paraId="003A4AEE" w14:textId="77777777" w:rsidTr="00633DAF">
        <w:trPr>
          <w:trHeight w:val="290"/>
          <w:ins w:id="432" w:author="Mr Ownb" w:date="2021-12-12T22:18:00Z"/>
        </w:trPr>
        <w:tc>
          <w:tcPr>
            <w:tcW w:w="1799" w:type="dxa"/>
            <w:tcBorders>
              <w:top w:val="nil"/>
              <w:left w:val="nil"/>
              <w:bottom w:val="nil"/>
              <w:right w:val="nil"/>
            </w:tcBorders>
            <w:shd w:val="clear" w:color="auto" w:fill="auto"/>
            <w:noWrap/>
            <w:vAlign w:val="bottom"/>
            <w:hideMark/>
          </w:tcPr>
          <w:p w14:paraId="2ABE6822" w14:textId="77777777" w:rsidR="00164072" w:rsidRPr="00C05A03" w:rsidRDefault="00164072" w:rsidP="00633DAF">
            <w:pPr>
              <w:spacing w:after="0" w:line="240" w:lineRule="auto"/>
              <w:rPr>
                <w:ins w:id="433" w:author="Mr Ownb" w:date="2021-12-12T22:18:00Z"/>
                <w:rFonts w:ascii="Calibri" w:eastAsia="Times New Roman" w:hAnsi="Calibri" w:cs="Calibri"/>
                <w:color w:val="000000"/>
                <w:sz w:val="22"/>
                <w:szCs w:val="22"/>
              </w:rPr>
            </w:pPr>
            <w:ins w:id="434" w:author="Mr Ownb" w:date="2021-12-12T22:18:00Z">
              <w:r w:rsidRPr="00C05A03">
                <w:rPr>
                  <w:rFonts w:ascii="Calibri" w:eastAsia="Times New Roman" w:hAnsi="Calibri" w:cs="Calibri"/>
                  <w:color w:val="000000"/>
                  <w:sz w:val="22"/>
                  <w:szCs w:val="22"/>
                </w:rPr>
                <w:t>Virginia</w:t>
              </w:r>
            </w:ins>
          </w:p>
        </w:tc>
        <w:tc>
          <w:tcPr>
            <w:tcW w:w="960" w:type="dxa"/>
            <w:tcBorders>
              <w:top w:val="nil"/>
              <w:left w:val="nil"/>
              <w:bottom w:val="nil"/>
              <w:right w:val="nil"/>
            </w:tcBorders>
            <w:shd w:val="clear" w:color="auto" w:fill="auto"/>
            <w:noWrap/>
            <w:vAlign w:val="bottom"/>
            <w:hideMark/>
          </w:tcPr>
          <w:p w14:paraId="65AD9E3E" w14:textId="77777777" w:rsidR="00164072" w:rsidRPr="00C05A03" w:rsidRDefault="00164072" w:rsidP="00633DAF">
            <w:pPr>
              <w:spacing w:after="0" w:line="240" w:lineRule="auto"/>
              <w:jc w:val="right"/>
              <w:rPr>
                <w:ins w:id="435" w:author="Mr Ownb" w:date="2021-12-12T22:18:00Z"/>
                <w:rFonts w:ascii="Calibri" w:eastAsia="Times New Roman" w:hAnsi="Calibri" w:cs="Calibri"/>
                <w:color w:val="000000"/>
                <w:sz w:val="22"/>
                <w:szCs w:val="22"/>
              </w:rPr>
            </w:pPr>
            <w:ins w:id="436" w:author="Mr Ownb" w:date="2021-12-12T22:18:00Z">
              <w:r w:rsidRPr="00C05A03">
                <w:rPr>
                  <w:rFonts w:ascii="Calibri" w:eastAsia="Times New Roman" w:hAnsi="Calibri" w:cs="Calibri"/>
                  <w:color w:val="000000"/>
                  <w:sz w:val="22"/>
                  <w:szCs w:val="22"/>
                </w:rPr>
                <w:t>2000</w:t>
              </w:r>
            </w:ins>
          </w:p>
        </w:tc>
        <w:tc>
          <w:tcPr>
            <w:tcW w:w="960" w:type="dxa"/>
            <w:tcBorders>
              <w:top w:val="nil"/>
              <w:left w:val="nil"/>
              <w:bottom w:val="nil"/>
              <w:right w:val="nil"/>
            </w:tcBorders>
            <w:shd w:val="clear" w:color="auto" w:fill="auto"/>
            <w:noWrap/>
            <w:vAlign w:val="bottom"/>
            <w:hideMark/>
          </w:tcPr>
          <w:p w14:paraId="509C8BB6" w14:textId="77777777" w:rsidR="00164072" w:rsidRPr="00C05A03" w:rsidRDefault="00164072" w:rsidP="00633DAF">
            <w:pPr>
              <w:spacing w:after="0" w:line="240" w:lineRule="auto"/>
              <w:rPr>
                <w:ins w:id="437" w:author="Mr Ownb" w:date="2021-12-12T22:18:00Z"/>
                <w:rFonts w:ascii="Calibri" w:eastAsia="Times New Roman" w:hAnsi="Calibri" w:cs="Calibri"/>
                <w:color w:val="000000"/>
                <w:sz w:val="22"/>
                <w:szCs w:val="22"/>
              </w:rPr>
            </w:pPr>
            <w:ins w:id="438" w:author="Mr Ownb" w:date="2021-12-12T22:18:00Z">
              <w:r w:rsidRPr="00C05A03">
                <w:rPr>
                  <w:rFonts w:ascii="Calibri" w:eastAsia="Times New Roman" w:hAnsi="Calibri" w:cs="Calibri"/>
                  <w:color w:val="000000"/>
                  <w:sz w:val="22"/>
                  <w:szCs w:val="22"/>
                </w:rPr>
                <w:t>Yes</w:t>
              </w:r>
            </w:ins>
          </w:p>
        </w:tc>
        <w:tc>
          <w:tcPr>
            <w:tcW w:w="960" w:type="dxa"/>
            <w:tcBorders>
              <w:top w:val="nil"/>
              <w:left w:val="nil"/>
              <w:bottom w:val="nil"/>
              <w:right w:val="nil"/>
            </w:tcBorders>
            <w:shd w:val="clear" w:color="auto" w:fill="auto"/>
            <w:noWrap/>
            <w:vAlign w:val="bottom"/>
            <w:hideMark/>
          </w:tcPr>
          <w:p w14:paraId="20A8A122" w14:textId="77777777" w:rsidR="00164072" w:rsidRPr="00C05A03" w:rsidRDefault="00164072" w:rsidP="00633DAF">
            <w:pPr>
              <w:spacing w:after="0" w:line="240" w:lineRule="auto"/>
              <w:jc w:val="right"/>
              <w:rPr>
                <w:ins w:id="439" w:author="Mr Ownb" w:date="2021-12-12T22:18:00Z"/>
                <w:rFonts w:ascii="Calibri" w:eastAsia="Times New Roman" w:hAnsi="Calibri" w:cs="Calibri"/>
                <w:color w:val="000000"/>
                <w:sz w:val="22"/>
                <w:szCs w:val="22"/>
              </w:rPr>
            </w:pPr>
            <w:ins w:id="440" w:author="Mr Ownb" w:date="2021-12-12T22:18:00Z">
              <w:r w:rsidRPr="00C05A03">
                <w:rPr>
                  <w:rFonts w:ascii="Calibri" w:eastAsia="Times New Roman" w:hAnsi="Calibri" w:cs="Calibri"/>
                  <w:color w:val="000000"/>
                  <w:sz w:val="22"/>
                  <w:szCs w:val="22"/>
                </w:rPr>
                <w:t>0</w:t>
              </w:r>
            </w:ins>
          </w:p>
        </w:tc>
      </w:tr>
      <w:tr w:rsidR="00164072" w:rsidRPr="00C05A03" w14:paraId="54E3CDA8" w14:textId="77777777" w:rsidTr="00633DAF">
        <w:trPr>
          <w:trHeight w:val="290"/>
          <w:ins w:id="441" w:author="Mr Ownb" w:date="2021-12-12T22:18:00Z"/>
        </w:trPr>
        <w:tc>
          <w:tcPr>
            <w:tcW w:w="1799" w:type="dxa"/>
            <w:tcBorders>
              <w:top w:val="nil"/>
              <w:left w:val="nil"/>
              <w:bottom w:val="nil"/>
              <w:right w:val="nil"/>
            </w:tcBorders>
            <w:shd w:val="clear" w:color="auto" w:fill="auto"/>
            <w:noWrap/>
            <w:vAlign w:val="bottom"/>
            <w:hideMark/>
          </w:tcPr>
          <w:p w14:paraId="57593B11" w14:textId="77777777" w:rsidR="00164072" w:rsidRPr="00C05A03" w:rsidRDefault="00164072" w:rsidP="00633DAF">
            <w:pPr>
              <w:spacing w:after="0" w:line="240" w:lineRule="auto"/>
              <w:rPr>
                <w:ins w:id="442" w:author="Mr Ownb" w:date="2021-12-12T22:18:00Z"/>
                <w:rFonts w:ascii="Calibri" w:eastAsia="Times New Roman" w:hAnsi="Calibri" w:cs="Calibri"/>
                <w:color w:val="000000"/>
                <w:sz w:val="22"/>
                <w:szCs w:val="22"/>
              </w:rPr>
            </w:pPr>
            <w:ins w:id="443" w:author="Mr Ownb" w:date="2021-12-12T22:18:00Z">
              <w:r w:rsidRPr="00C05A03">
                <w:rPr>
                  <w:rFonts w:ascii="Calibri" w:eastAsia="Times New Roman" w:hAnsi="Calibri" w:cs="Calibri"/>
                  <w:color w:val="000000"/>
                  <w:sz w:val="22"/>
                  <w:szCs w:val="22"/>
                </w:rPr>
                <w:t>West Virginia</w:t>
              </w:r>
            </w:ins>
          </w:p>
        </w:tc>
        <w:tc>
          <w:tcPr>
            <w:tcW w:w="960" w:type="dxa"/>
            <w:tcBorders>
              <w:top w:val="nil"/>
              <w:left w:val="nil"/>
              <w:bottom w:val="nil"/>
              <w:right w:val="nil"/>
            </w:tcBorders>
            <w:shd w:val="clear" w:color="auto" w:fill="auto"/>
            <w:noWrap/>
            <w:vAlign w:val="bottom"/>
            <w:hideMark/>
          </w:tcPr>
          <w:p w14:paraId="153BD445" w14:textId="77777777" w:rsidR="00164072" w:rsidRPr="00C05A03" w:rsidRDefault="00164072" w:rsidP="00633DAF">
            <w:pPr>
              <w:spacing w:after="0" w:line="240" w:lineRule="auto"/>
              <w:jc w:val="right"/>
              <w:rPr>
                <w:ins w:id="444" w:author="Mr Ownb" w:date="2021-12-12T22:18:00Z"/>
                <w:rFonts w:ascii="Calibri" w:eastAsia="Times New Roman" w:hAnsi="Calibri" w:cs="Calibri"/>
                <w:color w:val="000000"/>
                <w:sz w:val="22"/>
                <w:szCs w:val="22"/>
              </w:rPr>
            </w:pPr>
            <w:ins w:id="445" w:author="Mr Ownb" w:date="2021-12-12T22:18:00Z">
              <w:r w:rsidRPr="00C05A03">
                <w:rPr>
                  <w:rFonts w:ascii="Calibri" w:eastAsia="Times New Roman" w:hAnsi="Calibri" w:cs="Calibri"/>
                  <w:color w:val="000000"/>
                  <w:sz w:val="22"/>
                  <w:szCs w:val="22"/>
                </w:rPr>
                <w:t>2002</w:t>
              </w:r>
            </w:ins>
          </w:p>
        </w:tc>
        <w:tc>
          <w:tcPr>
            <w:tcW w:w="960" w:type="dxa"/>
            <w:tcBorders>
              <w:top w:val="nil"/>
              <w:left w:val="nil"/>
              <w:bottom w:val="nil"/>
              <w:right w:val="nil"/>
            </w:tcBorders>
            <w:shd w:val="clear" w:color="auto" w:fill="auto"/>
            <w:noWrap/>
            <w:vAlign w:val="bottom"/>
            <w:hideMark/>
          </w:tcPr>
          <w:p w14:paraId="334B1BCE" w14:textId="77777777" w:rsidR="00164072" w:rsidRPr="00C05A03" w:rsidRDefault="00164072" w:rsidP="00633DAF">
            <w:pPr>
              <w:spacing w:after="0" w:line="240" w:lineRule="auto"/>
              <w:rPr>
                <w:ins w:id="446" w:author="Mr Ownb" w:date="2021-12-12T22:18:00Z"/>
                <w:rFonts w:ascii="Calibri" w:eastAsia="Times New Roman" w:hAnsi="Calibri" w:cs="Calibri"/>
                <w:color w:val="000000"/>
                <w:sz w:val="22"/>
                <w:szCs w:val="22"/>
              </w:rPr>
            </w:pPr>
            <w:ins w:id="447" w:author="Mr Ownb" w:date="2021-12-12T22:18:00Z">
              <w:r w:rsidRPr="00C05A03">
                <w:rPr>
                  <w:rFonts w:ascii="Calibri" w:eastAsia="Times New Roman" w:hAnsi="Calibri" w:cs="Calibri"/>
                  <w:color w:val="000000"/>
                  <w:sz w:val="22"/>
                  <w:szCs w:val="22"/>
                </w:rPr>
                <w:t>Yes</w:t>
              </w:r>
            </w:ins>
          </w:p>
        </w:tc>
        <w:tc>
          <w:tcPr>
            <w:tcW w:w="960" w:type="dxa"/>
            <w:tcBorders>
              <w:top w:val="nil"/>
              <w:left w:val="nil"/>
              <w:bottom w:val="nil"/>
              <w:right w:val="nil"/>
            </w:tcBorders>
            <w:shd w:val="clear" w:color="auto" w:fill="auto"/>
            <w:noWrap/>
            <w:vAlign w:val="bottom"/>
            <w:hideMark/>
          </w:tcPr>
          <w:p w14:paraId="63768547" w14:textId="77777777" w:rsidR="00164072" w:rsidRPr="00C05A03" w:rsidRDefault="00164072" w:rsidP="00633DAF">
            <w:pPr>
              <w:spacing w:after="0" w:line="240" w:lineRule="auto"/>
              <w:jc w:val="right"/>
              <w:rPr>
                <w:ins w:id="448" w:author="Mr Ownb" w:date="2021-12-12T22:18:00Z"/>
                <w:rFonts w:ascii="Calibri" w:eastAsia="Times New Roman" w:hAnsi="Calibri" w:cs="Calibri"/>
                <w:color w:val="000000"/>
                <w:sz w:val="22"/>
                <w:szCs w:val="22"/>
              </w:rPr>
            </w:pPr>
            <w:ins w:id="449" w:author="Mr Ownb" w:date="2021-12-12T22:18:00Z">
              <w:r w:rsidRPr="00C05A03">
                <w:rPr>
                  <w:rFonts w:ascii="Calibri" w:eastAsia="Times New Roman" w:hAnsi="Calibri" w:cs="Calibri"/>
                  <w:color w:val="000000"/>
                  <w:sz w:val="22"/>
                  <w:szCs w:val="22"/>
                </w:rPr>
                <w:t>0</w:t>
              </w:r>
            </w:ins>
          </w:p>
        </w:tc>
      </w:tr>
      <w:tr w:rsidR="00164072" w:rsidRPr="00C05A03" w14:paraId="26EBD333" w14:textId="77777777" w:rsidTr="00633DAF">
        <w:trPr>
          <w:trHeight w:val="290"/>
          <w:ins w:id="450" w:author="Mr Ownb" w:date="2021-12-12T22:18:00Z"/>
        </w:trPr>
        <w:tc>
          <w:tcPr>
            <w:tcW w:w="1799" w:type="dxa"/>
            <w:tcBorders>
              <w:top w:val="nil"/>
              <w:left w:val="nil"/>
              <w:bottom w:val="nil"/>
              <w:right w:val="nil"/>
            </w:tcBorders>
            <w:shd w:val="clear" w:color="auto" w:fill="auto"/>
            <w:noWrap/>
            <w:vAlign w:val="bottom"/>
            <w:hideMark/>
          </w:tcPr>
          <w:p w14:paraId="42559034" w14:textId="77777777" w:rsidR="00164072" w:rsidRPr="00C05A03" w:rsidRDefault="00164072" w:rsidP="00633DAF">
            <w:pPr>
              <w:spacing w:after="0" w:line="240" w:lineRule="auto"/>
              <w:rPr>
                <w:ins w:id="451" w:author="Mr Ownb" w:date="2021-12-12T22:18:00Z"/>
                <w:rFonts w:ascii="Calibri" w:eastAsia="Times New Roman" w:hAnsi="Calibri" w:cs="Calibri"/>
                <w:color w:val="000000"/>
                <w:sz w:val="22"/>
                <w:szCs w:val="22"/>
              </w:rPr>
            </w:pPr>
            <w:ins w:id="452" w:author="Mr Ownb" w:date="2021-12-12T22:18:00Z">
              <w:r w:rsidRPr="00C05A03">
                <w:rPr>
                  <w:rFonts w:ascii="Calibri" w:eastAsia="Times New Roman" w:hAnsi="Calibri" w:cs="Calibri"/>
                  <w:color w:val="000000"/>
                  <w:sz w:val="22"/>
                  <w:szCs w:val="22"/>
                </w:rPr>
                <w:t>California</w:t>
              </w:r>
            </w:ins>
          </w:p>
        </w:tc>
        <w:tc>
          <w:tcPr>
            <w:tcW w:w="960" w:type="dxa"/>
            <w:tcBorders>
              <w:top w:val="nil"/>
              <w:left w:val="nil"/>
              <w:bottom w:val="nil"/>
              <w:right w:val="nil"/>
            </w:tcBorders>
            <w:shd w:val="clear" w:color="auto" w:fill="auto"/>
            <w:noWrap/>
            <w:vAlign w:val="bottom"/>
            <w:hideMark/>
          </w:tcPr>
          <w:p w14:paraId="678A037D" w14:textId="77777777" w:rsidR="00164072" w:rsidRPr="00C05A03" w:rsidRDefault="00164072" w:rsidP="00633DAF">
            <w:pPr>
              <w:spacing w:after="0" w:line="240" w:lineRule="auto"/>
              <w:jc w:val="right"/>
              <w:rPr>
                <w:ins w:id="453" w:author="Mr Ownb" w:date="2021-12-12T22:18:00Z"/>
                <w:rFonts w:ascii="Calibri" w:eastAsia="Times New Roman" w:hAnsi="Calibri" w:cs="Calibri"/>
                <w:color w:val="000000"/>
                <w:sz w:val="22"/>
                <w:szCs w:val="22"/>
              </w:rPr>
            </w:pPr>
            <w:ins w:id="454" w:author="Mr Ownb" w:date="2021-12-12T22:18:00Z">
              <w:r w:rsidRPr="00C05A03">
                <w:rPr>
                  <w:rFonts w:ascii="Calibri" w:eastAsia="Times New Roman" w:hAnsi="Calibri" w:cs="Calibri"/>
                  <w:color w:val="000000"/>
                  <w:sz w:val="22"/>
                  <w:szCs w:val="22"/>
                </w:rPr>
                <w:t>1974</w:t>
              </w:r>
            </w:ins>
          </w:p>
        </w:tc>
        <w:tc>
          <w:tcPr>
            <w:tcW w:w="960" w:type="dxa"/>
            <w:tcBorders>
              <w:top w:val="nil"/>
              <w:left w:val="nil"/>
              <w:bottom w:val="nil"/>
              <w:right w:val="nil"/>
            </w:tcBorders>
            <w:shd w:val="clear" w:color="auto" w:fill="auto"/>
            <w:noWrap/>
            <w:vAlign w:val="bottom"/>
            <w:hideMark/>
          </w:tcPr>
          <w:p w14:paraId="34B4C221" w14:textId="77777777" w:rsidR="00164072" w:rsidRPr="00C05A03" w:rsidRDefault="00164072" w:rsidP="00633DAF">
            <w:pPr>
              <w:spacing w:after="0" w:line="240" w:lineRule="auto"/>
              <w:rPr>
                <w:ins w:id="455" w:author="Mr Ownb" w:date="2021-12-12T22:18:00Z"/>
                <w:rFonts w:ascii="Calibri" w:eastAsia="Times New Roman" w:hAnsi="Calibri" w:cs="Calibri"/>
                <w:color w:val="000000"/>
                <w:sz w:val="22"/>
                <w:szCs w:val="22"/>
              </w:rPr>
            </w:pPr>
            <w:ins w:id="456" w:author="Mr Ownb" w:date="2021-12-12T22:18:00Z">
              <w:r w:rsidRPr="00C05A03">
                <w:rPr>
                  <w:rFonts w:ascii="Calibri" w:eastAsia="Times New Roman" w:hAnsi="Calibri" w:cs="Calibri"/>
                  <w:color w:val="000000"/>
                  <w:sz w:val="22"/>
                  <w:szCs w:val="22"/>
                </w:rPr>
                <w:t>MMB</w:t>
              </w:r>
            </w:ins>
          </w:p>
        </w:tc>
        <w:tc>
          <w:tcPr>
            <w:tcW w:w="960" w:type="dxa"/>
            <w:tcBorders>
              <w:top w:val="nil"/>
              <w:left w:val="nil"/>
              <w:bottom w:val="nil"/>
              <w:right w:val="nil"/>
            </w:tcBorders>
            <w:shd w:val="clear" w:color="auto" w:fill="auto"/>
            <w:noWrap/>
            <w:vAlign w:val="bottom"/>
            <w:hideMark/>
          </w:tcPr>
          <w:p w14:paraId="15883F29" w14:textId="77777777" w:rsidR="00164072" w:rsidRPr="00C05A03" w:rsidRDefault="00164072" w:rsidP="00633DAF">
            <w:pPr>
              <w:spacing w:after="0" w:line="240" w:lineRule="auto"/>
              <w:jc w:val="right"/>
              <w:rPr>
                <w:ins w:id="457" w:author="Mr Ownb" w:date="2021-12-12T22:18:00Z"/>
                <w:rFonts w:ascii="Calibri" w:eastAsia="Times New Roman" w:hAnsi="Calibri" w:cs="Calibri"/>
                <w:color w:val="000000"/>
                <w:sz w:val="22"/>
                <w:szCs w:val="22"/>
              </w:rPr>
            </w:pPr>
            <w:ins w:id="458" w:author="Mr Ownb" w:date="2021-12-12T22:18:00Z">
              <w:r w:rsidRPr="00C05A03">
                <w:rPr>
                  <w:rFonts w:ascii="Calibri" w:eastAsia="Times New Roman" w:hAnsi="Calibri" w:cs="Calibri"/>
                  <w:color w:val="000000"/>
                  <w:sz w:val="22"/>
                  <w:szCs w:val="22"/>
                </w:rPr>
                <w:t>0</w:t>
              </w:r>
            </w:ins>
          </w:p>
        </w:tc>
      </w:tr>
      <w:tr w:rsidR="00164072" w:rsidRPr="00C05A03" w14:paraId="6BCB4C33" w14:textId="77777777" w:rsidTr="00633DAF">
        <w:trPr>
          <w:trHeight w:val="290"/>
          <w:ins w:id="459" w:author="Mr Ownb" w:date="2021-12-12T22:18:00Z"/>
        </w:trPr>
        <w:tc>
          <w:tcPr>
            <w:tcW w:w="1799" w:type="dxa"/>
            <w:tcBorders>
              <w:top w:val="nil"/>
              <w:left w:val="nil"/>
              <w:bottom w:val="nil"/>
              <w:right w:val="nil"/>
            </w:tcBorders>
            <w:shd w:val="clear" w:color="auto" w:fill="auto"/>
            <w:noWrap/>
            <w:vAlign w:val="bottom"/>
            <w:hideMark/>
          </w:tcPr>
          <w:p w14:paraId="4012140F" w14:textId="77777777" w:rsidR="00164072" w:rsidRPr="00C05A03" w:rsidRDefault="00164072" w:rsidP="00633DAF">
            <w:pPr>
              <w:spacing w:after="0" w:line="240" w:lineRule="auto"/>
              <w:rPr>
                <w:ins w:id="460" w:author="Mr Ownb" w:date="2021-12-12T22:18:00Z"/>
                <w:rFonts w:ascii="Calibri" w:eastAsia="Times New Roman" w:hAnsi="Calibri" w:cs="Calibri"/>
                <w:color w:val="000000"/>
                <w:sz w:val="22"/>
                <w:szCs w:val="22"/>
              </w:rPr>
            </w:pPr>
            <w:ins w:id="461" w:author="Mr Ownb" w:date="2021-12-12T22:18:00Z">
              <w:r w:rsidRPr="00C05A03">
                <w:rPr>
                  <w:rFonts w:ascii="Calibri" w:eastAsia="Times New Roman" w:hAnsi="Calibri" w:cs="Calibri"/>
                  <w:color w:val="000000"/>
                  <w:sz w:val="22"/>
                  <w:szCs w:val="22"/>
                </w:rPr>
                <w:t>Colorado</w:t>
              </w:r>
            </w:ins>
          </w:p>
        </w:tc>
        <w:tc>
          <w:tcPr>
            <w:tcW w:w="960" w:type="dxa"/>
            <w:tcBorders>
              <w:top w:val="nil"/>
              <w:left w:val="nil"/>
              <w:bottom w:val="nil"/>
              <w:right w:val="nil"/>
            </w:tcBorders>
            <w:shd w:val="clear" w:color="auto" w:fill="auto"/>
            <w:noWrap/>
            <w:vAlign w:val="bottom"/>
            <w:hideMark/>
          </w:tcPr>
          <w:p w14:paraId="109856B3" w14:textId="77777777" w:rsidR="00164072" w:rsidRPr="00C05A03" w:rsidRDefault="00164072" w:rsidP="00633DAF">
            <w:pPr>
              <w:spacing w:after="0" w:line="240" w:lineRule="auto"/>
              <w:jc w:val="right"/>
              <w:rPr>
                <w:ins w:id="462" w:author="Mr Ownb" w:date="2021-12-12T22:18:00Z"/>
                <w:rFonts w:ascii="Calibri" w:eastAsia="Times New Roman" w:hAnsi="Calibri" w:cs="Calibri"/>
                <w:color w:val="000000"/>
                <w:sz w:val="22"/>
                <w:szCs w:val="22"/>
              </w:rPr>
            </w:pPr>
            <w:ins w:id="463" w:author="Mr Ownb" w:date="2021-12-12T22:18:00Z">
              <w:r w:rsidRPr="00C05A03">
                <w:rPr>
                  <w:rFonts w:ascii="Calibri" w:eastAsia="Times New Roman" w:hAnsi="Calibri" w:cs="Calibri"/>
                  <w:color w:val="000000"/>
                  <w:sz w:val="22"/>
                  <w:szCs w:val="22"/>
                </w:rPr>
                <w:t>1992</w:t>
              </w:r>
            </w:ins>
          </w:p>
        </w:tc>
        <w:tc>
          <w:tcPr>
            <w:tcW w:w="960" w:type="dxa"/>
            <w:tcBorders>
              <w:top w:val="nil"/>
              <w:left w:val="nil"/>
              <w:bottom w:val="nil"/>
              <w:right w:val="nil"/>
            </w:tcBorders>
            <w:shd w:val="clear" w:color="auto" w:fill="auto"/>
            <w:noWrap/>
            <w:vAlign w:val="bottom"/>
            <w:hideMark/>
          </w:tcPr>
          <w:p w14:paraId="3F42BCF0" w14:textId="77777777" w:rsidR="00164072" w:rsidRPr="00C05A03" w:rsidRDefault="00164072" w:rsidP="00633DAF">
            <w:pPr>
              <w:spacing w:after="0" w:line="240" w:lineRule="auto"/>
              <w:rPr>
                <w:ins w:id="464" w:author="Mr Ownb" w:date="2021-12-12T22:18:00Z"/>
                <w:rFonts w:ascii="Calibri" w:eastAsia="Times New Roman" w:hAnsi="Calibri" w:cs="Calibri"/>
                <w:color w:val="000000"/>
                <w:sz w:val="22"/>
                <w:szCs w:val="22"/>
              </w:rPr>
            </w:pPr>
            <w:ins w:id="465" w:author="Mr Ownb" w:date="2021-12-12T22:18:00Z">
              <w:r w:rsidRPr="00C05A03">
                <w:rPr>
                  <w:rFonts w:ascii="Calibri" w:eastAsia="Times New Roman" w:hAnsi="Calibri" w:cs="Calibri"/>
                  <w:color w:val="000000"/>
                  <w:sz w:val="22"/>
                  <w:szCs w:val="22"/>
                </w:rPr>
                <w:t>MMB</w:t>
              </w:r>
            </w:ins>
          </w:p>
        </w:tc>
        <w:tc>
          <w:tcPr>
            <w:tcW w:w="960" w:type="dxa"/>
            <w:tcBorders>
              <w:top w:val="nil"/>
              <w:left w:val="nil"/>
              <w:bottom w:val="nil"/>
              <w:right w:val="nil"/>
            </w:tcBorders>
            <w:shd w:val="clear" w:color="auto" w:fill="auto"/>
            <w:noWrap/>
            <w:vAlign w:val="bottom"/>
            <w:hideMark/>
          </w:tcPr>
          <w:p w14:paraId="7E570798" w14:textId="77777777" w:rsidR="00164072" w:rsidRPr="00C05A03" w:rsidRDefault="00164072" w:rsidP="00633DAF">
            <w:pPr>
              <w:spacing w:after="0" w:line="240" w:lineRule="auto"/>
              <w:jc w:val="right"/>
              <w:rPr>
                <w:ins w:id="466" w:author="Mr Ownb" w:date="2021-12-12T22:18:00Z"/>
                <w:rFonts w:ascii="Calibri" w:eastAsia="Times New Roman" w:hAnsi="Calibri" w:cs="Calibri"/>
                <w:color w:val="000000"/>
                <w:sz w:val="22"/>
                <w:szCs w:val="22"/>
              </w:rPr>
            </w:pPr>
            <w:ins w:id="467" w:author="Mr Ownb" w:date="2021-12-12T22:18:00Z">
              <w:r w:rsidRPr="00C05A03">
                <w:rPr>
                  <w:rFonts w:ascii="Calibri" w:eastAsia="Times New Roman" w:hAnsi="Calibri" w:cs="Calibri"/>
                  <w:color w:val="000000"/>
                  <w:sz w:val="22"/>
                  <w:szCs w:val="22"/>
                </w:rPr>
                <w:t>0</w:t>
              </w:r>
            </w:ins>
          </w:p>
        </w:tc>
      </w:tr>
      <w:tr w:rsidR="00164072" w:rsidRPr="00C05A03" w14:paraId="62F47BB7" w14:textId="77777777" w:rsidTr="00633DAF">
        <w:trPr>
          <w:trHeight w:val="290"/>
          <w:ins w:id="468" w:author="Mr Ownb" w:date="2021-12-12T22:18:00Z"/>
        </w:trPr>
        <w:tc>
          <w:tcPr>
            <w:tcW w:w="1799" w:type="dxa"/>
            <w:tcBorders>
              <w:top w:val="nil"/>
              <w:left w:val="nil"/>
              <w:bottom w:val="nil"/>
              <w:right w:val="nil"/>
            </w:tcBorders>
            <w:shd w:val="clear" w:color="auto" w:fill="auto"/>
            <w:noWrap/>
            <w:vAlign w:val="bottom"/>
            <w:hideMark/>
          </w:tcPr>
          <w:p w14:paraId="713735A3" w14:textId="77777777" w:rsidR="00164072" w:rsidRPr="00C05A03" w:rsidRDefault="00164072" w:rsidP="00633DAF">
            <w:pPr>
              <w:spacing w:after="0" w:line="240" w:lineRule="auto"/>
              <w:rPr>
                <w:ins w:id="469" w:author="Mr Ownb" w:date="2021-12-12T22:18:00Z"/>
                <w:rFonts w:ascii="Calibri" w:eastAsia="Times New Roman" w:hAnsi="Calibri" w:cs="Calibri"/>
                <w:color w:val="000000"/>
                <w:sz w:val="22"/>
                <w:szCs w:val="22"/>
              </w:rPr>
            </w:pPr>
            <w:ins w:id="470" w:author="Mr Ownb" w:date="2021-12-12T22:18:00Z">
              <w:r w:rsidRPr="00C05A03">
                <w:rPr>
                  <w:rFonts w:ascii="Calibri" w:eastAsia="Times New Roman" w:hAnsi="Calibri" w:cs="Calibri"/>
                  <w:color w:val="000000"/>
                  <w:sz w:val="22"/>
                  <w:szCs w:val="22"/>
                </w:rPr>
                <w:t>District of Columbia</w:t>
              </w:r>
            </w:ins>
          </w:p>
        </w:tc>
        <w:tc>
          <w:tcPr>
            <w:tcW w:w="960" w:type="dxa"/>
            <w:tcBorders>
              <w:top w:val="nil"/>
              <w:left w:val="nil"/>
              <w:bottom w:val="nil"/>
              <w:right w:val="nil"/>
            </w:tcBorders>
            <w:shd w:val="clear" w:color="auto" w:fill="auto"/>
            <w:noWrap/>
            <w:vAlign w:val="bottom"/>
            <w:hideMark/>
          </w:tcPr>
          <w:p w14:paraId="6E11AAD1" w14:textId="77777777" w:rsidR="00164072" w:rsidRPr="00C05A03" w:rsidRDefault="00164072" w:rsidP="00633DAF">
            <w:pPr>
              <w:spacing w:after="0" w:line="240" w:lineRule="auto"/>
              <w:jc w:val="right"/>
              <w:rPr>
                <w:ins w:id="471" w:author="Mr Ownb" w:date="2021-12-12T22:18:00Z"/>
                <w:rFonts w:ascii="Calibri" w:eastAsia="Times New Roman" w:hAnsi="Calibri" w:cs="Calibri"/>
                <w:color w:val="000000"/>
                <w:sz w:val="22"/>
                <w:szCs w:val="22"/>
              </w:rPr>
            </w:pPr>
            <w:ins w:id="472" w:author="Mr Ownb" w:date="2021-12-12T22:18:00Z">
              <w:r w:rsidRPr="00C05A03">
                <w:rPr>
                  <w:rFonts w:ascii="Calibri" w:eastAsia="Times New Roman" w:hAnsi="Calibri" w:cs="Calibri"/>
                  <w:color w:val="000000"/>
                  <w:sz w:val="22"/>
                  <w:szCs w:val="22"/>
                </w:rPr>
                <w:t>1999</w:t>
              </w:r>
            </w:ins>
          </w:p>
        </w:tc>
        <w:tc>
          <w:tcPr>
            <w:tcW w:w="960" w:type="dxa"/>
            <w:tcBorders>
              <w:top w:val="nil"/>
              <w:left w:val="nil"/>
              <w:bottom w:val="nil"/>
              <w:right w:val="nil"/>
            </w:tcBorders>
            <w:shd w:val="clear" w:color="auto" w:fill="auto"/>
            <w:noWrap/>
            <w:vAlign w:val="bottom"/>
            <w:hideMark/>
          </w:tcPr>
          <w:p w14:paraId="36D316D4" w14:textId="77777777" w:rsidR="00164072" w:rsidRPr="00C05A03" w:rsidRDefault="00164072" w:rsidP="00633DAF">
            <w:pPr>
              <w:spacing w:after="0" w:line="240" w:lineRule="auto"/>
              <w:rPr>
                <w:ins w:id="473" w:author="Mr Ownb" w:date="2021-12-12T22:18:00Z"/>
                <w:rFonts w:ascii="Calibri" w:eastAsia="Times New Roman" w:hAnsi="Calibri" w:cs="Calibri"/>
                <w:color w:val="000000"/>
                <w:sz w:val="22"/>
                <w:szCs w:val="22"/>
              </w:rPr>
            </w:pPr>
            <w:ins w:id="474" w:author="Mr Ownb" w:date="2021-12-12T22:18:00Z">
              <w:r w:rsidRPr="00C05A03">
                <w:rPr>
                  <w:rFonts w:ascii="Calibri" w:eastAsia="Times New Roman" w:hAnsi="Calibri" w:cs="Calibri"/>
                  <w:color w:val="000000"/>
                  <w:sz w:val="22"/>
                  <w:szCs w:val="22"/>
                </w:rPr>
                <w:t>MMB</w:t>
              </w:r>
            </w:ins>
          </w:p>
        </w:tc>
        <w:tc>
          <w:tcPr>
            <w:tcW w:w="960" w:type="dxa"/>
            <w:tcBorders>
              <w:top w:val="nil"/>
              <w:left w:val="nil"/>
              <w:bottom w:val="nil"/>
              <w:right w:val="nil"/>
            </w:tcBorders>
            <w:shd w:val="clear" w:color="auto" w:fill="auto"/>
            <w:noWrap/>
            <w:vAlign w:val="bottom"/>
            <w:hideMark/>
          </w:tcPr>
          <w:p w14:paraId="5B1F8314" w14:textId="77777777" w:rsidR="00164072" w:rsidRPr="00C05A03" w:rsidRDefault="00164072" w:rsidP="00633DAF">
            <w:pPr>
              <w:spacing w:after="0" w:line="240" w:lineRule="auto"/>
              <w:jc w:val="right"/>
              <w:rPr>
                <w:ins w:id="475" w:author="Mr Ownb" w:date="2021-12-12T22:18:00Z"/>
                <w:rFonts w:ascii="Calibri" w:eastAsia="Times New Roman" w:hAnsi="Calibri" w:cs="Calibri"/>
                <w:color w:val="000000"/>
                <w:sz w:val="22"/>
                <w:szCs w:val="22"/>
              </w:rPr>
            </w:pPr>
            <w:ins w:id="476" w:author="Mr Ownb" w:date="2021-12-12T22:18:00Z">
              <w:r w:rsidRPr="00C05A03">
                <w:rPr>
                  <w:rFonts w:ascii="Calibri" w:eastAsia="Times New Roman" w:hAnsi="Calibri" w:cs="Calibri"/>
                  <w:color w:val="000000"/>
                  <w:sz w:val="22"/>
                  <w:szCs w:val="22"/>
                </w:rPr>
                <w:t>0</w:t>
              </w:r>
            </w:ins>
          </w:p>
        </w:tc>
      </w:tr>
      <w:tr w:rsidR="00164072" w:rsidRPr="00C05A03" w14:paraId="5F42F45E" w14:textId="77777777" w:rsidTr="00633DAF">
        <w:trPr>
          <w:trHeight w:val="290"/>
          <w:ins w:id="477" w:author="Mr Ownb" w:date="2021-12-12T22:18:00Z"/>
        </w:trPr>
        <w:tc>
          <w:tcPr>
            <w:tcW w:w="1799" w:type="dxa"/>
            <w:tcBorders>
              <w:top w:val="nil"/>
              <w:left w:val="nil"/>
              <w:bottom w:val="nil"/>
              <w:right w:val="nil"/>
            </w:tcBorders>
            <w:shd w:val="clear" w:color="auto" w:fill="auto"/>
            <w:noWrap/>
            <w:vAlign w:val="bottom"/>
            <w:hideMark/>
          </w:tcPr>
          <w:p w14:paraId="583B196F" w14:textId="77777777" w:rsidR="00164072" w:rsidRPr="00C05A03" w:rsidRDefault="00164072" w:rsidP="00633DAF">
            <w:pPr>
              <w:spacing w:after="0" w:line="240" w:lineRule="auto"/>
              <w:rPr>
                <w:ins w:id="478" w:author="Mr Ownb" w:date="2021-12-12T22:18:00Z"/>
                <w:rFonts w:ascii="Calibri" w:eastAsia="Times New Roman" w:hAnsi="Calibri" w:cs="Calibri"/>
                <w:color w:val="000000"/>
                <w:sz w:val="22"/>
                <w:szCs w:val="22"/>
              </w:rPr>
            </w:pPr>
            <w:ins w:id="479" w:author="Mr Ownb" w:date="2021-12-12T22:18:00Z">
              <w:r w:rsidRPr="00C05A03">
                <w:rPr>
                  <w:rFonts w:ascii="Calibri" w:eastAsia="Times New Roman" w:hAnsi="Calibri" w:cs="Calibri"/>
                  <w:color w:val="000000"/>
                  <w:sz w:val="22"/>
                  <w:szCs w:val="22"/>
                </w:rPr>
                <w:t>Florida</w:t>
              </w:r>
            </w:ins>
          </w:p>
        </w:tc>
        <w:tc>
          <w:tcPr>
            <w:tcW w:w="960" w:type="dxa"/>
            <w:tcBorders>
              <w:top w:val="nil"/>
              <w:left w:val="nil"/>
              <w:bottom w:val="nil"/>
              <w:right w:val="nil"/>
            </w:tcBorders>
            <w:shd w:val="clear" w:color="auto" w:fill="auto"/>
            <w:noWrap/>
            <w:vAlign w:val="bottom"/>
            <w:hideMark/>
          </w:tcPr>
          <w:p w14:paraId="6E4B9E20" w14:textId="77777777" w:rsidR="00164072" w:rsidRPr="00C05A03" w:rsidRDefault="00164072" w:rsidP="00633DAF">
            <w:pPr>
              <w:spacing w:after="0" w:line="240" w:lineRule="auto"/>
              <w:jc w:val="right"/>
              <w:rPr>
                <w:ins w:id="480" w:author="Mr Ownb" w:date="2021-12-12T22:18:00Z"/>
                <w:rFonts w:ascii="Calibri" w:eastAsia="Times New Roman" w:hAnsi="Calibri" w:cs="Calibri"/>
                <w:color w:val="000000"/>
                <w:sz w:val="22"/>
                <w:szCs w:val="22"/>
              </w:rPr>
            </w:pPr>
            <w:ins w:id="481" w:author="Mr Ownb" w:date="2021-12-12T22:18:00Z">
              <w:r w:rsidRPr="00C05A03">
                <w:rPr>
                  <w:rFonts w:ascii="Calibri" w:eastAsia="Times New Roman" w:hAnsi="Calibri" w:cs="Calibri"/>
                  <w:color w:val="000000"/>
                  <w:sz w:val="22"/>
                  <w:szCs w:val="22"/>
                </w:rPr>
                <w:t>1992</w:t>
              </w:r>
            </w:ins>
          </w:p>
        </w:tc>
        <w:tc>
          <w:tcPr>
            <w:tcW w:w="960" w:type="dxa"/>
            <w:tcBorders>
              <w:top w:val="nil"/>
              <w:left w:val="nil"/>
              <w:bottom w:val="nil"/>
              <w:right w:val="nil"/>
            </w:tcBorders>
            <w:shd w:val="clear" w:color="auto" w:fill="auto"/>
            <w:noWrap/>
            <w:vAlign w:val="bottom"/>
            <w:hideMark/>
          </w:tcPr>
          <w:p w14:paraId="65FE138E" w14:textId="77777777" w:rsidR="00164072" w:rsidRPr="00C05A03" w:rsidRDefault="00164072" w:rsidP="00633DAF">
            <w:pPr>
              <w:spacing w:after="0" w:line="240" w:lineRule="auto"/>
              <w:rPr>
                <w:ins w:id="482" w:author="Mr Ownb" w:date="2021-12-12T22:18:00Z"/>
                <w:rFonts w:ascii="Calibri" w:eastAsia="Times New Roman" w:hAnsi="Calibri" w:cs="Calibri"/>
                <w:color w:val="000000"/>
                <w:sz w:val="22"/>
                <w:szCs w:val="22"/>
              </w:rPr>
            </w:pPr>
            <w:ins w:id="483" w:author="Mr Ownb" w:date="2021-12-12T22:18:00Z">
              <w:r w:rsidRPr="00C05A03">
                <w:rPr>
                  <w:rFonts w:ascii="Calibri" w:eastAsia="Times New Roman" w:hAnsi="Calibri" w:cs="Calibri"/>
                  <w:color w:val="000000"/>
                  <w:sz w:val="22"/>
                  <w:szCs w:val="22"/>
                </w:rPr>
                <w:t>MMB</w:t>
              </w:r>
            </w:ins>
          </w:p>
        </w:tc>
        <w:tc>
          <w:tcPr>
            <w:tcW w:w="960" w:type="dxa"/>
            <w:tcBorders>
              <w:top w:val="nil"/>
              <w:left w:val="nil"/>
              <w:bottom w:val="nil"/>
              <w:right w:val="nil"/>
            </w:tcBorders>
            <w:shd w:val="clear" w:color="auto" w:fill="auto"/>
            <w:noWrap/>
            <w:vAlign w:val="bottom"/>
            <w:hideMark/>
          </w:tcPr>
          <w:p w14:paraId="5F411802" w14:textId="77777777" w:rsidR="00164072" w:rsidRPr="00C05A03" w:rsidRDefault="00164072" w:rsidP="00633DAF">
            <w:pPr>
              <w:spacing w:after="0" w:line="240" w:lineRule="auto"/>
              <w:jc w:val="right"/>
              <w:rPr>
                <w:ins w:id="484" w:author="Mr Ownb" w:date="2021-12-12T22:18:00Z"/>
                <w:rFonts w:ascii="Calibri" w:eastAsia="Times New Roman" w:hAnsi="Calibri" w:cs="Calibri"/>
                <w:color w:val="000000"/>
                <w:sz w:val="22"/>
                <w:szCs w:val="22"/>
              </w:rPr>
            </w:pPr>
            <w:ins w:id="485" w:author="Mr Ownb" w:date="2021-12-12T22:18:00Z">
              <w:r w:rsidRPr="00C05A03">
                <w:rPr>
                  <w:rFonts w:ascii="Calibri" w:eastAsia="Times New Roman" w:hAnsi="Calibri" w:cs="Calibri"/>
                  <w:color w:val="000000"/>
                  <w:sz w:val="22"/>
                  <w:szCs w:val="22"/>
                </w:rPr>
                <w:t>0</w:t>
              </w:r>
            </w:ins>
          </w:p>
        </w:tc>
      </w:tr>
      <w:tr w:rsidR="00164072" w:rsidRPr="00C05A03" w14:paraId="0D828B2C" w14:textId="77777777" w:rsidTr="00633DAF">
        <w:trPr>
          <w:trHeight w:val="290"/>
          <w:ins w:id="486" w:author="Mr Ownb" w:date="2021-12-12T22:18:00Z"/>
        </w:trPr>
        <w:tc>
          <w:tcPr>
            <w:tcW w:w="1799" w:type="dxa"/>
            <w:tcBorders>
              <w:top w:val="nil"/>
              <w:left w:val="nil"/>
              <w:bottom w:val="nil"/>
              <w:right w:val="nil"/>
            </w:tcBorders>
            <w:shd w:val="clear" w:color="auto" w:fill="auto"/>
            <w:noWrap/>
            <w:vAlign w:val="bottom"/>
            <w:hideMark/>
          </w:tcPr>
          <w:p w14:paraId="26A5ACB7" w14:textId="77777777" w:rsidR="00164072" w:rsidRPr="00C05A03" w:rsidRDefault="00164072" w:rsidP="00633DAF">
            <w:pPr>
              <w:spacing w:after="0" w:line="240" w:lineRule="auto"/>
              <w:rPr>
                <w:ins w:id="487" w:author="Mr Ownb" w:date="2021-12-12T22:18:00Z"/>
                <w:rFonts w:ascii="Calibri" w:eastAsia="Times New Roman" w:hAnsi="Calibri" w:cs="Calibri"/>
                <w:color w:val="000000"/>
                <w:sz w:val="22"/>
                <w:szCs w:val="22"/>
              </w:rPr>
            </w:pPr>
            <w:ins w:id="488" w:author="Mr Ownb" w:date="2021-12-12T22:18:00Z">
              <w:r w:rsidRPr="00C05A03">
                <w:rPr>
                  <w:rFonts w:ascii="Calibri" w:eastAsia="Times New Roman" w:hAnsi="Calibri" w:cs="Calibri"/>
                  <w:color w:val="000000"/>
                  <w:sz w:val="22"/>
                  <w:szCs w:val="22"/>
                </w:rPr>
                <w:t>Hawaii</w:t>
              </w:r>
            </w:ins>
          </w:p>
        </w:tc>
        <w:tc>
          <w:tcPr>
            <w:tcW w:w="960" w:type="dxa"/>
            <w:tcBorders>
              <w:top w:val="nil"/>
              <w:left w:val="nil"/>
              <w:bottom w:val="nil"/>
              <w:right w:val="nil"/>
            </w:tcBorders>
            <w:shd w:val="clear" w:color="auto" w:fill="auto"/>
            <w:noWrap/>
            <w:vAlign w:val="bottom"/>
            <w:hideMark/>
          </w:tcPr>
          <w:p w14:paraId="3CDFB7E8" w14:textId="77777777" w:rsidR="00164072" w:rsidRPr="00C05A03" w:rsidRDefault="00164072" w:rsidP="00633DAF">
            <w:pPr>
              <w:spacing w:after="0" w:line="240" w:lineRule="auto"/>
              <w:jc w:val="right"/>
              <w:rPr>
                <w:ins w:id="489" w:author="Mr Ownb" w:date="2021-12-12T22:18:00Z"/>
                <w:rFonts w:ascii="Calibri" w:eastAsia="Times New Roman" w:hAnsi="Calibri" w:cs="Calibri"/>
                <w:color w:val="000000"/>
                <w:sz w:val="22"/>
                <w:szCs w:val="22"/>
              </w:rPr>
            </w:pPr>
            <w:ins w:id="490" w:author="Mr Ownb" w:date="2021-12-12T22:18:00Z">
              <w:r w:rsidRPr="00C05A03">
                <w:rPr>
                  <w:rFonts w:ascii="Calibri" w:eastAsia="Times New Roman" w:hAnsi="Calibri" w:cs="Calibri"/>
                  <w:color w:val="000000"/>
                  <w:sz w:val="22"/>
                  <w:szCs w:val="22"/>
                </w:rPr>
                <w:t>1988</w:t>
              </w:r>
            </w:ins>
          </w:p>
        </w:tc>
        <w:tc>
          <w:tcPr>
            <w:tcW w:w="960" w:type="dxa"/>
            <w:tcBorders>
              <w:top w:val="nil"/>
              <w:left w:val="nil"/>
              <w:bottom w:val="nil"/>
              <w:right w:val="nil"/>
            </w:tcBorders>
            <w:shd w:val="clear" w:color="auto" w:fill="auto"/>
            <w:noWrap/>
            <w:vAlign w:val="bottom"/>
            <w:hideMark/>
          </w:tcPr>
          <w:p w14:paraId="6D9F076F" w14:textId="77777777" w:rsidR="00164072" w:rsidRPr="00C05A03" w:rsidRDefault="00164072" w:rsidP="00633DAF">
            <w:pPr>
              <w:spacing w:after="0" w:line="240" w:lineRule="auto"/>
              <w:rPr>
                <w:ins w:id="491" w:author="Mr Ownb" w:date="2021-12-12T22:18:00Z"/>
                <w:rFonts w:ascii="Calibri" w:eastAsia="Times New Roman" w:hAnsi="Calibri" w:cs="Calibri"/>
                <w:color w:val="000000"/>
                <w:sz w:val="22"/>
                <w:szCs w:val="22"/>
              </w:rPr>
            </w:pPr>
            <w:ins w:id="492" w:author="Mr Ownb" w:date="2021-12-12T22:18:00Z">
              <w:r w:rsidRPr="00C05A03">
                <w:rPr>
                  <w:rFonts w:ascii="Calibri" w:eastAsia="Times New Roman" w:hAnsi="Calibri" w:cs="Calibri"/>
                  <w:color w:val="000000"/>
                  <w:sz w:val="22"/>
                  <w:szCs w:val="22"/>
                </w:rPr>
                <w:t>MMB</w:t>
              </w:r>
            </w:ins>
          </w:p>
        </w:tc>
        <w:tc>
          <w:tcPr>
            <w:tcW w:w="960" w:type="dxa"/>
            <w:tcBorders>
              <w:top w:val="nil"/>
              <w:left w:val="nil"/>
              <w:bottom w:val="nil"/>
              <w:right w:val="nil"/>
            </w:tcBorders>
            <w:shd w:val="clear" w:color="auto" w:fill="auto"/>
            <w:noWrap/>
            <w:vAlign w:val="bottom"/>
            <w:hideMark/>
          </w:tcPr>
          <w:p w14:paraId="08ED2A75" w14:textId="77777777" w:rsidR="00164072" w:rsidRPr="00C05A03" w:rsidRDefault="00164072" w:rsidP="00633DAF">
            <w:pPr>
              <w:spacing w:after="0" w:line="240" w:lineRule="auto"/>
              <w:jc w:val="right"/>
              <w:rPr>
                <w:ins w:id="493" w:author="Mr Ownb" w:date="2021-12-12T22:18:00Z"/>
                <w:rFonts w:ascii="Calibri" w:eastAsia="Times New Roman" w:hAnsi="Calibri" w:cs="Calibri"/>
                <w:color w:val="000000"/>
                <w:sz w:val="22"/>
                <w:szCs w:val="22"/>
              </w:rPr>
            </w:pPr>
            <w:ins w:id="494" w:author="Mr Ownb" w:date="2021-12-12T22:18:00Z">
              <w:r w:rsidRPr="00C05A03">
                <w:rPr>
                  <w:rFonts w:ascii="Calibri" w:eastAsia="Times New Roman" w:hAnsi="Calibri" w:cs="Calibri"/>
                  <w:color w:val="000000"/>
                  <w:sz w:val="22"/>
                  <w:szCs w:val="22"/>
                </w:rPr>
                <w:t>0</w:t>
              </w:r>
            </w:ins>
          </w:p>
        </w:tc>
      </w:tr>
      <w:tr w:rsidR="00164072" w:rsidRPr="00C05A03" w14:paraId="5596E9E9" w14:textId="77777777" w:rsidTr="00633DAF">
        <w:trPr>
          <w:trHeight w:val="290"/>
          <w:ins w:id="495" w:author="Mr Ownb" w:date="2021-12-12T22:18:00Z"/>
        </w:trPr>
        <w:tc>
          <w:tcPr>
            <w:tcW w:w="1799" w:type="dxa"/>
            <w:tcBorders>
              <w:top w:val="nil"/>
              <w:left w:val="nil"/>
              <w:bottom w:val="nil"/>
              <w:right w:val="nil"/>
            </w:tcBorders>
            <w:shd w:val="clear" w:color="auto" w:fill="auto"/>
            <w:noWrap/>
            <w:vAlign w:val="bottom"/>
            <w:hideMark/>
          </w:tcPr>
          <w:p w14:paraId="6421C118" w14:textId="77777777" w:rsidR="00164072" w:rsidRPr="00C05A03" w:rsidRDefault="00164072" w:rsidP="00633DAF">
            <w:pPr>
              <w:spacing w:after="0" w:line="240" w:lineRule="auto"/>
              <w:rPr>
                <w:ins w:id="496" w:author="Mr Ownb" w:date="2021-12-12T22:18:00Z"/>
                <w:rFonts w:ascii="Calibri" w:eastAsia="Times New Roman" w:hAnsi="Calibri" w:cs="Calibri"/>
                <w:color w:val="000000"/>
                <w:sz w:val="22"/>
                <w:szCs w:val="22"/>
              </w:rPr>
            </w:pPr>
            <w:ins w:id="497" w:author="Mr Ownb" w:date="2021-12-12T22:18:00Z">
              <w:r w:rsidRPr="00C05A03">
                <w:rPr>
                  <w:rFonts w:ascii="Calibri" w:eastAsia="Times New Roman" w:hAnsi="Calibri" w:cs="Calibri"/>
                  <w:color w:val="000000"/>
                  <w:sz w:val="22"/>
                  <w:szCs w:val="22"/>
                </w:rPr>
                <w:t>Illinois</w:t>
              </w:r>
            </w:ins>
          </w:p>
        </w:tc>
        <w:tc>
          <w:tcPr>
            <w:tcW w:w="960" w:type="dxa"/>
            <w:tcBorders>
              <w:top w:val="nil"/>
              <w:left w:val="nil"/>
              <w:bottom w:val="nil"/>
              <w:right w:val="nil"/>
            </w:tcBorders>
            <w:shd w:val="clear" w:color="auto" w:fill="auto"/>
            <w:noWrap/>
            <w:vAlign w:val="bottom"/>
            <w:hideMark/>
          </w:tcPr>
          <w:p w14:paraId="7DF992B4" w14:textId="77777777" w:rsidR="00164072" w:rsidRPr="00C05A03" w:rsidRDefault="00164072" w:rsidP="00633DAF">
            <w:pPr>
              <w:spacing w:after="0" w:line="240" w:lineRule="auto"/>
              <w:jc w:val="right"/>
              <w:rPr>
                <w:ins w:id="498" w:author="Mr Ownb" w:date="2021-12-12T22:18:00Z"/>
                <w:rFonts w:ascii="Calibri" w:eastAsia="Times New Roman" w:hAnsi="Calibri" w:cs="Calibri"/>
                <w:color w:val="000000"/>
                <w:sz w:val="22"/>
                <w:szCs w:val="22"/>
              </w:rPr>
            </w:pPr>
            <w:ins w:id="499" w:author="Mr Ownb" w:date="2021-12-12T22:18:00Z">
              <w:r w:rsidRPr="00C05A03">
                <w:rPr>
                  <w:rFonts w:ascii="Calibri" w:eastAsia="Times New Roman" w:hAnsi="Calibri" w:cs="Calibri"/>
                  <w:color w:val="000000"/>
                  <w:sz w:val="22"/>
                  <w:szCs w:val="22"/>
                </w:rPr>
                <w:t>1991</w:t>
              </w:r>
            </w:ins>
          </w:p>
        </w:tc>
        <w:tc>
          <w:tcPr>
            <w:tcW w:w="960" w:type="dxa"/>
            <w:tcBorders>
              <w:top w:val="nil"/>
              <w:left w:val="nil"/>
              <w:bottom w:val="nil"/>
              <w:right w:val="nil"/>
            </w:tcBorders>
            <w:shd w:val="clear" w:color="auto" w:fill="auto"/>
            <w:noWrap/>
            <w:vAlign w:val="bottom"/>
            <w:hideMark/>
          </w:tcPr>
          <w:p w14:paraId="6A7DED30" w14:textId="77777777" w:rsidR="00164072" w:rsidRPr="00C05A03" w:rsidRDefault="00164072" w:rsidP="00633DAF">
            <w:pPr>
              <w:spacing w:after="0" w:line="240" w:lineRule="auto"/>
              <w:rPr>
                <w:ins w:id="500" w:author="Mr Ownb" w:date="2021-12-12T22:18:00Z"/>
                <w:rFonts w:ascii="Calibri" w:eastAsia="Times New Roman" w:hAnsi="Calibri" w:cs="Calibri"/>
                <w:color w:val="000000"/>
                <w:sz w:val="22"/>
                <w:szCs w:val="22"/>
              </w:rPr>
            </w:pPr>
            <w:ins w:id="501" w:author="Mr Ownb" w:date="2021-12-12T22:18:00Z">
              <w:r w:rsidRPr="00C05A03">
                <w:rPr>
                  <w:rFonts w:ascii="Calibri" w:eastAsia="Times New Roman" w:hAnsi="Calibri" w:cs="Calibri"/>
                  <w:color w:val="000000"/>
                  <w:sz w:val="22"/>
                  <w:szCs w:val="22"/>
                </w:rPr>
                <w:t>MMB</w:t>
              </w:r>
            </w:ins>
          </w:p>
        </w:tc>
        <w:tc>
          <w:tcPr>
            <w:tcW w:w="960" w:type="dxa"/>
            <w:tcBorders>
              <w:top w:val="nil"/>
              <w:left w:val="nil"/>
              <w:bottom w:val="nil"/>
              <w:right w:val="nil"/>
            </w:tcBorders>
            <w:shd w:val="clear" w:color="auto" w:fill="auto"/>
            <w:noWrap/>
            <w:vAlign w:val="bottom"/>
            <w:hideMark/>
          </w:tcPr>
          <w:p w14:paraId="7C01368E" w14:textId="77777777" w:rsidR="00164072" w:rsidRPr="00C05A03" w:rsidRDefault="00164072" w:rsidP="00633DAF">
            <w:pPr>
              <w:spacing w:after="0" w:line="240" w:lineRule="auto"/>
              <w:jc w:val="right"/>
              <w:rPr>
                <w:ins w:id="502" w:author="Mr Ownb" w:date="2021-12-12T22:18:00Z"/>
                <w:rFonts w:ascii="Calibri" w:eastAsia="Times New Roman" w:hAnsi="Calibri" w:cs="Calibri"/>
                <w:color w:val="000000"/>
                <w:sz w:val="22"/>
                <w:szCs w:val="22"/>
              </w:rPr>
            </w:pPr>
            <w:ins w:id="503" w:author="Mr Ownb" w:date="2021-12-12T22:18:00Z">
              <w:r w:rsidRPr="00C05A03">
                <w:rPr>
                  <w:rFonts w:ascii="Calibri" w:eastAsia="Times New Roman" w:hAnsi="Calibri" w:cs="Calibri"/>
                  <w:color w:val="000000"/>
                  <w:sz w:val="22"/>
                  <w:szCs w:val="22"/>
                </w:rPr>
                <w:t>0</w:t>
              </w:r>
            </w:ins>
          </w:p>
        </w:tc>
      </w:tr>
      <w:tr w:rsidR="00164072" w:rsidRPr="00C05A03" w14:paraId="7F55179A" w14:textId="77777777" w:rsidTr="00633DAF">
        <w:trPr>
          <w:trHeight w:val="290"/>
          <w:ins w:id="504" w:author="Mr Ownb" w:date="2021-12-12T22:18:00Z"/>
        </w:trPr>
        <w:tc>
          <w:tcPr>
            <w:tcW w:w="1799" w:type="dxa"/>
            <w:tcBorders>
              <w:top w:val="nil"/>
              <w:left w:val="nil"/>
              <w:bottom w:val="nil"/>
              <w:right w:val="nil"/>
            </w:tcBorders>
            <w:shd w:val="clear" w:color="auto" w:fill="auto"/>
            <w:noWrap/>
            <w:vAlign w:val="bottom"/>
            <w:hideMark/>
          </w:tcPr>
          <w:p w14:paraId="19986118" w14:textId="77777777" w:rsidR="00164072" w:rsidRPr="00C05A03" w:rsidRDefault="00164072" w:rsidP="00633DAF">
            <w:pPr>
              <w:spacing w:after="0" w:line="240" w:lineRule="auto"/>
              <w:rPr>
                <w:ins w:id="505" w:author="Mr Ownb" w:date="2021-12-12T22:18:00Z"/>
                <w:rFonts w:ascii="Calibri" w:eastAsia="Times New Roman" w:hAnsi="Calibri" w:cs="Calibri"/>
                <w:color w:val="000000"/>
                <w:sz w:val="22"/>
                <w:szCs w:val="22"/>
              </w:rPr>
            </w:pPr>
            <w:ins w:id="506" w:author="Mr Ownb" w:date="2021-12-12T22:18:00Z">
              <w:r w:rsidRPr="00C05A03">
                <w:rPr>
                  <w:rFonts w:ascii="Calibri" w:eastAsia="Times New Roman" w:hAnsi="Calibri" w:cs="Calibri"/>
                  <w:color w:val="000000"/>
                  <w:sz w:val="22"/>
                  <w:szCs w:val="22"/>
                </w:rPr>
                <w:t>Kansas</w:t>
              </w:r>
            </w:ins>
          </w:p>
        </w:tc>
        <w:tc>
          <w:tcPr>
            <w:tcW w:w="960" w:type="dxa"/>
            <w:tcBorders>
              <w:top w:val="nil"/>
              <w:left w:val="nil"/>
              <w:bottom w:val="nil"/>
              <w:right w:val="nil"/>
            </w:tcBorders>
            <w:shd w:val="clear" w:color="auto" w:fill="auto"/>
            <w:noWrap/>
            <w:vAlign w:val="bottom"/>
            <w:hideMark/>
          </w:tcPr>
          <w:p w14:paraId="05D19A35" w14:textId="77777777" w:rsidR="00164072" w:rsidRPr="00C05A03" w:rsidRDefault="00164072" w:rsidP="00633DAF">
            <w:pPr>
              <w:spacing w:after="0" w:line="240" w:lineRule="auto"/>
              <w:jc w:val="right"/>
              <w:rPr>
                <w:ins w:id="507" w:author="Mr Ownb" w:date="2021-12-12T22:18:00Z"/>
                <w:rFonts w:ascii="Calibri" w:eastAsia="Times New Roman" w:hAnsi="Calibri" w:cs="Calibri"/>
                <w:color w:val="000000"/>
                <w:sz w:val="22"/>
                <w:szCs w:val="22"/>
              </w:rPr>
            </w:pPr>
            <w:ins w:id="508" w:author="Mr Ownb" w:date="2021-12-12T22:18:00Z">
              <w:r w:rsidRPr="00C05A03">
                <w:rPr>
                  <w:rFonts w:ascii="Calibri" w:eastAsia="Times New Roman" w:hAnsi="Calibri" w:cs="Calibri"/>
                  <w:color w:val="000000"/>
                  <w:sz w:val="22"/>
                  <w:szCs w:val="22"/>
                </w:rPr>
                <w:t>1998</w:t>
              </w:r>
            </w:ins>
          </w:p>
        </w:tc>
        <w:tc>
          <w:tcPr>
            <w:tcW w:w="960" w:type="dxa"/>
            <w:tcBorders>
              <w:top w:val="nil"/>
              <w:left w:val="nil"/>
              <w:bottom w:val="nil"/>
              <w:right w:val="nil"/>
            </w:tcBorders>
            <w:shd w:val="clear" w:color="auto" w:fill="auto"/>
            <w:noWrap/>
            <w:vAlign w:val="bottom"/>
            <w:hideMark/>
          </w:tcPr>
          <w:p w14:paraId="5515977A" w14:textId="77777777" w:rsidR="00164072" w:rsidRPr="00C05A03" w:rsidRDefault="00164072" w:rsidP="00633DAF">
            <w:pPr>
              <w:spacing w:after="0" w:line="240" w:lineRule="auto"/>
              <w:rPr>
                <w:ins w:id="509" w:author="Mr Ownb" w:date="2021-12-12T22:18:00Z"/>
                <w:rFonts w:ascii="Calibri" w:eastAsia="Times New Roman" w:hAnsi="Calibri" w:cs="Calibri"/>
                <w:color w:val="000000"/>
                <w:sz w:val="22"/>
                <w:szCs w:val="22"/>
              </w:rPr>
            </w:pPr>
            <w:ins w:id="510" w:author="Mr Ownb" w:date="2021-12-12T22:18:00Z">
              <w:r w:rsidRPr="00C05A03">
                <w:rPr>
                  <w:rFonts w:ascii="Calibri" w:eastAsia="Times New Roman" w:hAnsi="Calibri" w:cs="Calibri"/>
                  <w:color w:val="000000"/>
                  <w:sz w:val="22"/>
                  <w:szCs w:val="22"/>
                </w:rPr>
                <w:t>MMB</w:t>
              </w:r>
            </w:ins>
          </w:p>
        </w:tc>
        <w:tc>
          <w:tcPr>
            <w:tcW w:w="960" w:type="dxa"/>
            <w:tcBorders>
              <w:top w:val="nil"/>
              <w:left w:val="nil"/>
              <w:bottom w:val="nil"/>
              <w:right w:val="nil"/>
            </w:tcBorders>
            <w:shd w:val="clear" w:color="auto" w:fill="auto"/>
            <w:noWrap/>
            <w:vAlign w:val="bottom"/>
            <w:hideMark/>
          </w:tcPr>
          <w:p w14:paraId="38611450" w14:textId="77777777" w:rsidR="00164072" w:rsidRPr="00C05A03" w:rsidRDefault="00164072" w:rsidP="00633DAF">
            <w:pPr>
              <w:spacing w:after="0" w:line="240" w:lineRule="auto"/>
              <w:jc w:val="right"/>
              <w:rPr>
                <w:ins w:id="511" w:author="Mr Ownb" w:date="2021-12-12T22:18:00Z"/>
                <w:rFonts w:ascii="Calibri" w:eastAsia="Times New Roman" w:hAnsi="Calibri" w:cs="Calibri"/>
                <w:color w:val="000000"/>
                <w:sz w:val="22"/>
                <w:szCs w:val="22"/>
              </w:rPr>
            </w:pPr>
            <w:ins w:id="512" w:author="Mr Ownb" w:date="2021-12-12T22:18:00Z">
              <w:r w:rsidRPr="00C05A03">
                <w:rPr>
                  <w:rFonts w:ascii="Calibri" w:eastAsia="Times New Roman" w:hAnsi="Calibri" w:cs="Calibri"/>
                  <w:color w:val="000000"/>
                  <w:sz w:val="22"/>
                  <w:szCs w:val="22"/>
                </w:rPr>
                <w:t>0</w:t>
              </w:r>
            </w:ins>
          </w:p>
        </w:tc>
      </w:tr>
      <w:tr w:rsidR="00164072" w:rsidRPr="00C05A03" w14:paraId="32350B46" w14:textId="77777777" w:rsidTr="00633DAF">
        <w:trPr>
          <w:trHeight w:val="290"/>
          <w:ins w:id="513" w:author="Mr Ownb" w:date="2021-12-12T22:18:00Z"/>
        </w:trPr>
        <w:tc>
          <w:tcPr>
            <w:tcW w:w="1799" w:type="dxa"/>
            <w:tcBorders>
              <w:top w:val="nil"/>
              <w:left w:val="nil"/>
              <w:bottom w:val="nil"/>
              <w:right w:val="nil"/>
            </w:tcBorders>
            <w:shd w:val="clear" w:color="auto" w:fill="auto"/>
            <w:noWrap/>
            <w:vAlign w:val="bottom"/>
            <w:hideMark/>
          </w:tcPr>
          <w:p w14:paraId="7E776747" w14:textId="77777777" w:rsidR="00164072" w:rsidRPr="00C05A03" w:rsidRDefault="00164072" w:rsidP="00633DAF">
            <w:pPr>
              <w:spacing w:after="0" w:line="240" w:lineRule="auto"/>
              <w:rPr>
                <w:ins w:id="514" w:author="Mr Ownb" w:date="2021-12-12T22:18:00Z"/>
                <w:rFonts w:ascii="Calibri" w:eastAsia="Times New Roman" w:hAnsi="Calibri" w:cs="Calibri"/>
                <w:color w:val="000000"/>
                <w:sz w:val="22"/>
                <w:szCs w:val="22"/>
              </w:rPr>
            </w:pPr>
            <w:ins w:id="515" w:author="Mr Ownb" w:date="2021-12-12T22:18:00Z">
              <w:r w:rsidRPr="00C05A03">
                <w:rPr>
                  <w:rFonts w:ascii="Calibri" w:eastAsia="Times New Roman" w:hAnsi="Calibri" w:cs="Calibri"/>
                  <w:color w:val="000000"/>
                  <w:sz w:val="22"/>
                  <w:szCs w:val="22"/>
                </w:rPr>
                <w:t>Massachusetts</w:t>
              </w:r>
            </w:ins>
          </w:p>
        </w:tc>
        <w:tc>
          <w:tcPr>
            <w:tcW w:w="960" w:type="dxa"/>
            <w:tcBorders>
              <w:top w:val="nil"/>
              <w:left w:val="nil"/>
              <w:bottom w:val="nil"/>
              <w:right w:val="nil"/>
            </w:tcBorders>
            <w:shd w:val="clear" w:color="auto" w:fill="auto"/>
            <w:noWrap/>
            <w:vAlign w:val="bottom"/>
            <w:hideMark/>
          </w:tcPr>
          <w:p w14:paraId="45C20435" w14:textId="77777777" w:rsidR="00164072" w:rsidRPr="00C05A03" w:rsidRDefault="00164072" w:rsidP="00633DAF">
            <w:pPr>
              <w:spacing w:after="0" w:line="240" w:lineRule="auto"/>
              <w:jc w:val="right"/>
              <w:rPr>
                <w:ins w:id="516" w:author="Mr Ownb" w:date="2021-12-12T22:18:00Z"/>
                <w:rFonts w:ascii="Calibri" w:eastAsia="Times New Roman" w:hAnsi="Calibri" w:cs="Calibri"/>
                <w:color w:val="000000"/>
                <w:sz w:val="22"/>
                <w:szCs w:val="22"/>
              </w:rPr>
            </w:pPr>
            <w:ins w:id="517" w:author="Mr Ownb" w:date="2021-12-12T22:18:00Z">
              <w:r w:rsidRPr="00C05A03">
                <w:rPr>
                  <w:rFonts w:ascii="Calibri" w:eastAsia="Times New Roman" w:hAnsi="Calibri" w:cs="Calibri"/>
                  <w:color w:val="000000"/>
                  <w:sz w:val="22"/>
                  <w:szCs w:val="22"/>
                </w:rPr>
                <w:t>1996</w:t>
              </w:r>
            </w:ins>
          </w:p>
        </w:tc>
        <w:tc>
          <w:tcPr>
            <w:tcW w:w="960" w:type="dxa"/>
            <w:tcBorders>
              <w:top w:val="nil"/>
              <w:left w:val="nil"/>
              <w:bottom w:val="nil"/>
              <w:right w:val="nil"/>
            </w:tcBorders>
            <w:shd w:val="clear" w:color="auto" w:fill="auto"/>
            <w:noWrap/>
            <w:vAlign w:val="bottom"/>
            <w:hideMark/>
          </w:tcPr>
          <w:p w14:paraId="3F283102" w14:textId="77777777" w:rsidR="00164072" w:rsidRPr="00C05A03" w:rsidRDefault="00164072" w:rsidP="00633DAF">
            <w:pPr>
              <w:spacing w:after="0" w:line="240" w:lineRule="auto"/>
              <w:rPr>
                <w:ins w:id="518" w:author="Mr Ownb" w:date="2021-12-12T22:18:00Z"/>
                <w:rFonts w:ascii="Calibri" w:eastAsia="Times New Roman" w:hAnsi="Calibri" w:cs="Calibri"/>
                <w:color w:val="000000"/>
                <w:sz w:val="22"/>
                <w:szCs w:val="22"/>
              </w:rPr>
            </w:pPr>
            <w:ins w:id="519" w:author="Mr Ownb" w:date="2021-12-12T22:18:00Z">
              <w:r w:rsidRPr="00C05A03">
                <w:rPr>
                  <w:rFonts w:ascii="Calibri" w:eastAsia="Times New Roman" w:hAnsi="Calibri" w:cs="Calibri"/>
                  <w:color w:val="000000"/>
                  <w:sz w:val="22"/>
                  <w:szCs w:val="22"/>
                </w:rPr>
                <w:t>MMB</w:t>
              </w:r>
            </w:ins>
          </w:p>
        </w:tc>
        <w:tc>
          <w:tcPr>
            <w:tcW w:w="960" w:type="dxa"/>
            <w:tcBorders>
              <w:top w:val="nil"/>
              <w:left w:val="nil"/>
              <w:bottom w:val="nil"/>
              <w:right w:val="nil"/>
            </w:tcBorders>
            <w:shd w:val="clear" w:color="auto" w:fill="auto"/>
            <w:noWrap/>
            <w:vAlign w:val="bottom"/>
            <w:hideMark/>
          </w:tcPr>
          <w:p w14:paraId="03ECE5B5" w14:textId="77777777" w:rsidR="00164072" w:rsidRPr="00C05A03" w:rsidRDefault="00164072" w:rsidP="00633DAF">
            <w:pPr>
              <w:spacing w:after="0" w:line="240" w:lineRule="auto"/>
              <w:jc w:val="right"/>
              <w:rPr>
                <w:ins w:id="520" w:author="Mr Ownb" w:date="2021-12-12T22:18:00Z"/>
                <w:rFonts w:ascii="Calibri" w:eastAsia="Times New Roman" w:hAnsi="Calibri" w:cs="Calibri"/>
                <w:color w:val="000000"/>
                <w:sz w:val="22"/>
                <w:szCs w:val="22"/>
              </w:rPr>
            </w:pPr>
            <w:ins w:id="521" w:author="Mr Ownb" w:date="2021-12-12T22:18:00Z">
              <w:r w:rsidRPr="00C05A03">
                <w:rPr>
                  <w:rFonts w:ascii="Calibri" w:eastAsia="Times New Roman" w:hAnsi="Calibri" w:cs="Calibri"/>
                  <w:color w:val="000000"/>
                  <w:sz w:val="22"/>
                  <w:szCs w:val="22"/>
                </w:rPr>
                <w:t>0</w:t>
              </w:r>
            </w:ins>
          </w:p>
        </w:tc>
      </w:tr>
      <w:tr w:rsidR="00164072" w:rsidRPr="00C05A03" w14:paraId="3832C4D5" w14:textId="77777777" w:rsidTr="00633DAF">
        <w:trPr>
          <w:trHeight w:val="290"/>
          <w:ins w:id="522" w:author="Mr Ownb" w:date="2021-12-12T22:18:00Z"/>
        </w:trPr>
        <w:tc>
          <w:tcPr>
            <w:tcW w:w="1799" w:type="dxa"/>
            <w:tcBorders>
              <w:top w:val="nil"/>
              <w:left w:val="nil"/>
              <w:bottom w:val="nil"/>
              <w:right w:val="nil"/>
            </w:tcBorders>
            <w:shd w:val="clear" w:color="auto" w:fill="auto"/>
            <w:noWrap/>
            <w:vAlign w:val="bottom"/>
            <w:hideMark/>
          </w:tcPr>
          <w:p w14:paraId="37FE50F3" w14:textId="77777777" w:rsidR="00164072" w:rsidRPr="00C05A03" w:rsidRDefault="00164072" w:rsidP="00633DAF">
            <w:pPr>
              <w:spacing w:after="0" w:line="240" w:lineRule="auto"/>
              <w:rPr>
                <w:ins w:id="523" w:author="Mr Ownb" w:date="2021-12-12T22:18:00Z"/>
                <w:rFonts w:ascii="Calibri" w:eastAsia="Times New Roman" w:hAnsi="Calibri" w:cs="Calibri"/>
                <w:color w:val="000000"/>
                <w:sz w:val="22"/>
                <w:szCs w:val="22"/>
              </w:rPr>
            </w:pPr>
            <w:ins w:id="524" w:author="Mr Ownb" w:date="2021-12-12T22:18:00Z">
              <w:r w:rsidRPr="00C05A03">
                <w:rPr>
                  <w:rFonts w:ascii="Calibri" w:eastAsia="Times New Roman" w:hAnsi="Calibri" w:cs="Calibri"/>
                  <w:color w:val="000000"/>
                  <w:sz w:val="22"/>
                  <w:szCs w:val="22"/>
                </w:rPr>
                <w:t>Michigan</w:t>
              </w:r>
            </w:ins>
          </w:p>
        </w:tc>
        <w:tc>
          <w:tcPr>
            <w:tcW w:w="960" w:type="dxa"/>
            <w:tcBorders>
              <w:top w:val="nil"/>
              <w:left w:val="nil"/>
              <w:bottom w:val="nil"/>
              <w:right w:val="nil"/>
            </w:tcBorders>
            <w:shd w:val="clear" w:color="auto" w:fill="auto"/>
            <w:noWrap/>
            <w:vAlign w:val="bottom"/>
            <w:hideMark/>
          </w:tcPr>
          <w:p w14:paraId="32744FEC" w14:textId="77777777" w:rsidR="00164072" w:rsidRPr="00C05A03" w:rsidRDefault="00164072" w:rsidP="00633DAF">
            <w:pPr>
              <w:spacing w:after="0" w:line="240" w:lineRule="auto"/>
              <w:jc w:val="right"/>
              <w:rPr>
                <w:ins w:id="525" w:author="Mr Ownb" w:date="2021-12-12T22:18:00Z"/>
                <w:rFonts w:ascii="Calibri" w:eastAsia="Times New Roman" w:hAnsi="Calibri" w:cs="Calibri"/>
                <w:color w:val="000000"/>
                <w:sz w:val="22"/>
                <w:szCs w:val="22"/>
              </w:rPr>
            </w:pPr>
            <w:ins w:id="526" w:author="Mr Ownb" w:date="2021-12-12T22:18:00Z">
              <w:r w:rsidRPr="00C05A03">
                <w:rPr>
                  <w:rFonts w:ascii="Calibri" w:eastAsia="Times New Roman" w:hAnsi="Calibri" w:cs="Calibri"/>
                  <w:color w:val="000000"/>
                  <w:sz w:val="22"/>
                  <w:szCs w:val="22"/>
                </w:rPr>
                <w:t>2000</w:t>
              </w:r>
            </w:ins>
          </w:p>
        </w:tc>
        <w:tc>
          <w:tcPr>
            <w:tcW w:w="960" w:type="dxa"/>
            <w:tcBorders>
              <w:top w:val="nil"/>
              <w:left w:val="nil"/>
              <w:bottom w:val="nil"/>
              <w:right w:val="nil"/>
            </w:tcBorders>
            <w:shd w:val="clear" w:color="auto" w:fill="auto"/>
            <w:noWrap/>
            <w:vAlign w:val="bottom"/>
            <w:hideMark/>
          </w:tcPr>
          <w:p w14:paraId="332ADBD0" w14:textId="77777777" w:rsidR="00164072" w:rsidRPr="00C05A03" w:rsidRDefault="00164072" w:rsidP="00633DAF">
            <w:pPr>
              <w:spacing w:after="0" w:line="240" w:lineRule="auto"/>
              <w:rPr>
                <w:ins w:id="527" w:author="Mr Ownb" w:date="2021-12-12T22:18:00Z"/>
                <w:rFonts w:ascii="Calibri" w:eastAsia="Times New Roman" w:hAnsi="Calibri" w:cs="Calibri"/>
                <w:color w:val="000000"/>
                <w:sz w:val="22"/>
                <w:szCs w:val="22"/>
              </w:rPr>
            </w:pPr>
            <w:ins w:id="528" w:author="Mr Ownb" w:date="2021-12-12T22:18:00Z">
              <w:r w:rsidRPr="00C05A03">
                <w:rPr>
                  <w:rFonts w:ascii="Calibri" w:eastAsia="Times New Roman" w:hAnsi="Calibri" w:cs="Calibri"/>
                  <w:color w:val="000000"/>
                  <w:sz w:val="22"/>
                  <w:szCs w:val="22"/>
                </w:rPr>
                <w:t>MMB</w:t>
              </w:r>
            </w:ins>
          </w:p>
        </w:tc>
        <w:tc>
          <w:tcPr>
            <w:tcW w:w="960" w:type="dxa"/>
            <w:tcBorders>
              <w:top w:val="nil"/>
              <w:left w:val="nil"/>
              <w:bottom w:val="nil"/>
              <w:right w:val="nil"/>
            </w:tcBorders>
            <w:shd w:val="clear" w:color="auto" w:fill="auto"/>
            <w:noWrap/>
            <w:vAlign w:val="bottom"/>
            <w:hideMark/>
          </w:tcPr>
          <w:p w14:paraId="0E3F948E" w14:textId="77777777" w:rsidR="00164072" w:rsidRPr="00C05A03" w:rsidRDefault="00164072" w:rsidP="00633DAF">
            <w:pPr>
              <w:spacing w:after="0" w:line="240" w:lineRule="auto"/>
              <w:jc w:val="right"/>
              <w:rPr>
                <w:ins w:id="529" w:author="Mr Ownb" w:date="2021-12-12T22:18:00Z"/>
                <w:rFonts w:ascii="Calibri" w:eastAsia="Times New Roman" w:hAnsi="Calibri" w:cs="Calibri"/>
                <w:color w:val="000000"/>
                <w:sz w:val="22"/>
                <w:szCs w:val="22"/>
              </w:rPr>
            </w:pPr>
            <w:ins w:id="530" w:author="Mr Ownb" w:date="2021-12-12T22:18:00Z">
              <w:r w:rsidRPr="00C05A03">
                <w:rPr>
                  <w:rFonts w:ascii="Calibri" w:eastAsia="Times New Roman" w:hAnsi="Calibri" w:cs="Calibri"/>
                  <w:color w:val="000000"/>
                  <w:sz w:val="22"/>
                  <w:szCs w:val="22"/>
                </w:rPr>
                <w:t>0</w:t>
              </w:r>
            </w:ins>
          </w:p>
        </w:tc>
      </w:tr>
      <w:tr w:rsidR="00164072" w:rsidRPr="00C05A03" w14:paraId="5C4B967B" w14:textId="77777777" w:rsidTr="00633DAF">
        <w:trPr>
          <w:trHeight w:val="290"/>
          <w:ins w:id="531" w:author="Mr Ownb" w:date="2021-12-12T22:18:00Z"/>
        </w:trPr>
        <w:tc>
          <w:tcPr>
            <w:tcW w:w="1799" w:type="dxa"/>
            <w:tcBorders>
              <w:top w:val="nil"/>
              <w:left w:val="nil"/>
              <w:bottom w:val="nil"/>
              <w:right w:val="nil"/>
            </w:tcBorders>
            <w:shd w:val="clear" w:color="auto" w:fill="auto"/>
            <w:noWrap/>
            <w:vAlign w:val="bottom"/>
            <w:hideMark/>
          </w:tcPr>
          <w:p w14:paraId="0EB5F088" w14:textId="77777777" w:rsidR="00164072" w:rsidRPr="00C05A03" w:rsidRDefault="00164072" w:rsidP="00633DAF">
            <w:pPr>
              <w:spacing w:after="0" w:line="240" w:lineRule="auto"/>
              <w:rPr>
                <w:ins w:id="532" w:author="Mr Ownb" w:date="2021-12-12T22:18:00Z"/>
                <w:rFonts w:ascii="Calibri" w:eastAsia="Times New Roman" w:hAnsi="Calibri" w:cs="Calibri"/>
                <w:color w:val="000000"/>
                <w:sz w:val="22"/>
                <w:szCs w:val="22"/>
              </w:rPr>
            </w:pPr>
            <w:ins w:id="533" w:author="Mr Ownb" w:date="2021-12-12T22:18:00Z">
              <w:r w:rsidRPr="00C05A03">
                <w:rPr>
                  <w:rFonts w:ascii="Calibri" w:eastAsia="Times New Roman" w:hAnsi="Calibri" w:cs="Calibri"/>
                  <w:color w:val="000000"/>
                  <w:sz w:val="22"/>
                  <w:szCs w:val="22"/>
                </w:rPr>
                <w:t>Mississippi</w:t>
              </w:r>
            </w:ins>
          </w:p>
        </w:tc>
        <w:tc>
          <w:tcPr>
            <w:tcW w:w="960" w:type="dxa"/>
            <w:tcBorders>
              <w:top w:val="nil"/>
              <w:left w:val="nil"/>
              <w:bottom w:val="nil"/>
              <w:right w:val="nil"/>
            </w:tcBorders>
            <w:shd w:val="clear" w:color="auto" w:fill="auto"/>
            <w:noWrap/>
            <w:vAlign w:val="bottom"/>
            <w:hideMark/>
          </w:tcPr>
          <w:p w14:paraId="74D93A04" w14:textId="77777777" w:rsidR="00164072" w:rsidRPr="00C05A03" w:rsidRDefault="00164072" w:rsidP="00633DAF">
            <w:pPr>
              <w:spacing w:after="0" w:line="240" w:lineRule="auto"/>
              <w:jc w:val="right"/>
              <w:rPr>
                <w:ins w:id="534" w:author="Mr Ownb" w:date="2021-12-12T22:18:00Z"/>
                <w:rFonts w:ascii="Calibri" w:eastAsia="Times New Roman" w:hAnsi="Calibri" w:cs="Calibri"/>
                <w:color w:val="000000"/>
                <w:sz w:val="22"/>
                <w:szCs w:val="22"/>
              </w:rPr>
            </w:pPr>
            <w:ins w:id="535" w:author="Mr Ownb" w:date="2021-12-12T22:18:00Z">
              <w:r w:rsidRPr="00C05A03">
                <w:rPr>
                  <w:rFonts w:ascii="Calibri" w:eastAsia="Times New Roman" w:hAnsi="Calibri" w:cs="Calibri"/>
                  <w:color w:val="000000"/>
                  <w:sz w:val="22"/>
                  <w:szCs w:val="22"/>
                </w:rPr>
                <w:t>2002</w:t>
              </w:r>
            </w:ins>
          </w:p>
        </w:tc>
        <w:tc>
          <w:tcPr>
            <w:tcW w:w="960" w:type="dxa"/>
            <w:tcBorders>
              <w:top w:val="nil"/>
              <w:left w:val="nil"/>
              <w:bottom w:val="nil"/>
              <w:right w:val="nil"/>
            </w:tcBorders>
            <w:shd w:val="clear" w:color="auto" w:fill="auto"/>
            <w:noWrap/>
            <w:vAlign w:val="bottom"/>
            <w:hideMark/>
          </w:tcPr>
          <w:p w14:paraId="4C939686" w14:textId="77777777" w:rsidR="00164072" w:rsidRPr="00C05A03" w:rsidRDefault="00164072" w:rsidP="00633DAF">
            <w:pPr>
              <w:spacing w:after="0" w:line="240" w:lineRule="auto"/>
              <w:rPr>
                <w:ins w:id="536" w:author="Mr Ownb" w:date="2021-12-12T22:18:00Z"/>
                <w:rFonts w:ascii="Calibri" w:eastAsia="Times New Roman" w:hAnsi="Calibri" w:cs="Calibri"/>
                <w:color w:val="000000"/>
                <w:sz w:val="22"/>
                <w:szCs w:val="22"/>
              </w:rPr>
            </w:pPr>
            <w:ins w:id="537" w:author="Mr Ownb" w:date="2021-12-12T22:18:00Z">
              <w:r w:rsidRPr="00C05A03">
                <w:rPr>
                  <w:rFonts w:ascii="Calibri" w:eastAsia="Times New Roman" w:hAnsi="Calibri" w:cs="Calibri"/>
                  <w:color w:val="000000"/>
                  <w:sz w:val="22"/>
                  <w:szCs w:val="22"/>
                </w:rPr>
                <w:t>MMB</w:t>
              </w:r>
            </w:ins>
          </w:p>
        </w:tc>
        <w:tc>
          <w:tcPr>
            <w:tcW w:w="960" w:type="dxa"/>
            <w:tcBorders>
              <w:top w:val="nil"/>
              <w:left w:val="nil"/>
              <w:bottom w:val="nil"/>
              <w:right w:val="nil"/>
            </w:tcBorders>
            <w:shd w:val="clear" w:color="auto" w:fill="auto"/>
            <w:noWrap/>
            <w:vAlign w:val="bottom"/>
            <w:hideMark/>
          </w:tcPr>
          <w:p w14:paraId="5502823F" w14:textId="77777777" w:rsidR="00164072" w:rsidRPr="00C05A03" w:rsidRDefault="00164072" w:rsidP="00633DAF">
            <w:pPr>
              <w:spacing w:after="0" w:line="240" w:lineRule="auto"/>
              <w:jc w:val="right"/>
              <w:rPr>
                <w:ins w:id="538" w:author="Mr Ownb" w:date="2021-12-12T22:18:00Z"/>
                <w:rFonts w:ascii="Calibri" w:eastAsia="Times New Roman" w:hAnsi="Calibri" w:cs="Calibri"/>
                <w:color w:val="000000"/>
                <w:sz w:val="22"/>
                <w:szCs w:val="22"/>
              </w:rPr>
            </w:pPr>
            <w:ins w:id="539" w:author="Mr Ownb" w:date="2021-12-12T22:18:00Z">
              <w:r w:rsidRPr="00C05A03">
                <w:rPr>
                  <w:rFonts w:ascii="Calibri" w:eastAsia="Times New Roman" w:hAnsi="Calibri" w:cs="Calibri"/>
                  <w:color w:val="000000"/>
                  <w:sz w:val="22"/>
                  <w:szCs w:val="22"/>
                </w:rPr>
                <w:t>0</w:t>
              </w:r>
            </w:ins>
          </w:p>
        </w:tc>
      </w:tr>
      <w:tr w:rsidR="00164072" w:rsidRPr="00C05A03" w14:paraId="3BD65E07" w14:textId="77777777" w:rsidTr="00633DAF">
        <w:trPr>
          <w:trHeight w:val="290"/>
          <w:ins w:id="540" w:author="Mr Ownb" w:date="2021-12-12T22:18:00Z"/>
        </w:trPr>
        <w:tc>
          <w:tcPr>
            <w:tcW w:w="1799" w:type="dxa"/>
            <w:tcBorders>
              <w:top w:val="nil"/>
              <w:left w:val="nil"/>
              <w:bottom w:val="nil"/>
              <w:right w:val="nil"/>
            </w:tcBorders>
            <w:shd w:val="clear" w:color="auto" w:fill="auto"/>
            <w:noWrap/>
            <w:vAlign w:val="bottom"/>
            <w:hideMark/>
          </w:tcPr>
          <w:p w14:paraId="5AD8E697" w14:textId="77777777" w:rsidR="00164072" w:rsidRPr="00C05A03" w:rsidRDefault="00164072" w:rsidP="00633DAF">
            <w:pPr>
              <w:spacing w:after="0" w:line="240" w:lineRule="auto"/>
              <w:rPr>
                <w:ins w:id="541" w:author="Mr Ownb" w:date="2021-12-12T22:18:00Z"/>
                <w:rFonts w:ascii="Calibri" w:eastAsia="Times New Roman" w:hAnsi="Calibri" w:cs="Calibri"/>
                <w:color w:val="000000"/>
                <w:sz w:val="22"/>
                <w:szCs w:val="22"/>
              </w:rPr>
            </w:pPr>
            <w:ins w:id="542" w:author="Mr Ownb" w:date="2021-12-12T22:18:00Z">
              <w:r w:rsidRPr="00C05A03">
                <w:rPr>
                  <w:rFonts w:ascii="Calibri" w:eastAsia="Times New Roman" w:hAnsi="Calibri" w:cs="Calibri"/>
                  <w:color w:val="000000"/>
                  <w:sz w:val="22"/>
                  <w:szCs w:val="22"/>
                </w:rPr>
                <w:t>Nevada</w:t>
              </w:r>
            </w:ins>
          </w:p>
        </w:tc>
        <w:tc>
          <w:tcPr>
            <w:tcW w:w="960" w:type="dxa"/>
            <w:tcBorders>
              <w:top w:val="nil"/>
              <w:left w:val="nil"/>
              <w:bottom w:val="nil"/>
              <w:right w:val="nil"/>
            </w:tcBorders>
            <w:shd w:val="clear" w:color="auto" w:fill="auto"/>
            <w:noWrap/>
            <w:vAlign w:val="bottom"/>
            <w:hideMark/>
          </w:tcPr>
          <w:p w14:paraId="4E131D00" w14:textId="77777777" w:rsidR="00164072" w:rsidRPr="00C05A03" w:rsidRDefault="00164072" w:rsidP="00633DAF">
            <w:pPr>
              <w:spacing w:after="0" w:line="240" w:lineRule="auto"/>
              <w:jc w:val="right"/>
              <w:rPr>
                <w:ins w:id="543" w:author="Mr Ownb" w:date="2021-12-12T22:18:00Z"/>
                <w:rFonts w:ascii="Calibri" w:eastAsia="Times New Roman" w:hAnsi="Calibri" w:cs="Calibri"/>
                <w:color w:val="000000"/>
                <w:sz w:val="22"/>
                <w:szCs w:val="22"/>
              </w:rPr>
            </w:pPr>
            <w:ins w:id="544" w:author="Mr Ownb" w:date="2021-12-12T22:18:00Z">
              <w:r w:rsidRPr="00C05A03">
                <w:rPr>
                  <w:rFonts w:ascii="Calibri" w:eastAsia="Times New Roman" w:hAnsi="Calibri" w:cs="Calibri"/>
                  <w:color w:val="000000"/>
                  <w:sz w:val="22"/>
                  <w:szCs w:val="22"/>
                </w:rPr>
                <w:t>2000</w:t>
              </w:r>
            </w:ins>
          </w:p>
        </w:tc>
        <w:tc>
          <w:tcPr>
            <w:tcW w:w="960" w:type="dxa"/>
            <w:tcBorders>
              <w:top w:val="nil"/>
              <w:left w:val="nil"/>
              <w:bottom w:val="nil"/>
              <w:right w:val="nil"/>
            </w:tcBorders>
            <w:shd w:val="clear" w:color="auto" w:fill="auto"/>
            <w:noWrap/>
            <w:vAlign w:val="bottom"/>
            <w:hideMark/>
          </w:tcPr>
          <w:p w14:paraId="4E4C634A" w14:textId="77777777" w:rsidR="00164072" w:rsidRPr="00C05A03" w:rsidRDefault="00164072" w:rsidP="00633DAF">
            <w:pPr>
              <w:spacing w:after="0" w:line="240" w:lineRule="auto"/>
              <w:rPr>
                <w:ins w:id="545" w:author="Mr Ownb" w:date="2021-12-12T22:18:00Z"/>
                <w:rFonts w:ascii="Calibri" w:eastAsia="Times New Roman" w:hAnsi="Calibri" w:cs="Calibri"/>
                <w:color w:val="000000"/>
                <w:sz w:val="22"/>
                <w:szCs w:val="22"/>
              </w:rPr>
            </w:pPr>
            <w:ins w:id="546" w:author="Mr Ownb" w:date="2021-12-12T22:18:00Z">
              <w:r w:rsidRPr="00C05A03">
                <w:rPr>
                  <w:rFonts w:ascii="Calibri" w:eastAsia="Times New Roman" w:hAnsi="Calibri" w:cs="Calibri"/>
                  <w:color w:val="000000"/>
                  <w:sz w:val="22"/>
                  <w:szCs w:val="22"/>
                </w:rPr>
                <w:t>MMB</w:t>
              </w:r>
            </w:ins>
          </w:p>
        </w:tc>
        <w:tc>
          <w:tcPr>
            <w:tcW w:w="960" w:type="dxa"/>
            <w:tcBorders>
              <w:top w:val="nil"/>
              <w:left w:val="nil"/>
              <w:bottom w:val="nil"/>
              <w:right w:val="nil"/>
            </w:tcBorders>
            <w:shd w:val="clear" w:color="auto" w:fill="auto"/>
            <w:noWrap/>
            <w:vAlign w:val="bottom"/>
            <w:hideMark/>
          </w:tcPr>
          <w:p w14:paraId="6389E300" w14:textId="77777777" w:rsidR="00164072" w:rsidRPr="00C05A03" w:rsidRDefault="00164072" w:rsidP="00633DAF">
            <w:pPr>
              <w:spacing w:after="0" w:line="240" w:lineRule="auto"/>
              <w:jc w:val="right"/>
              <w:rPr>
                <w:ins w:id="547" w:author="Mr Ownb" w:date="2021-12-12T22:18:00Z"/>
                <w:rFonts w:ascii="Calibri" w:eastAsia="Times New Roman" w:hAnsi="Calibri" w:cs="Calibri"/>
                <w:color w:val="000000"/>
                <w:sz w:val="22"/>
                <w:szCs w:val="22"/>
              </w:rPr>
            </w:pPr>
            <w:ins w:id="548" w:author="Mr Ownb" w:date="2021-12-12T22:18:00Z">
              <w:r w:rsidRPr="00C05A03">
                <w:rPr>
                  <w:rFonts w:ascii="Calibri" w:eastAsia="Times New Roman" w:hAnsi="Calibri" w:cs="Calibri"/>
                  <w:color w:val="000000"/>
                  <w:sz w:val="22"/>
                  <w:szCs w:val="22"/>
                </w:rPr>
                <w:t>0</w:t>
              </w:r>
            </w:ins>
          </w:p>
        </w:tc>
      </w:tr>
      <w:tr w:rsidR="00164072" w:rsidRPr="00C05A03" w14:paraId="7592AF94" w14:textId="77777777" w:rsidTr="00633DAF">
        <w:trPr>
          <w:trHeight w:val="290"/>
          <w:ins w:id="549" w:author="Mr Ownb" w:date="2021-12-12T22:18:00Z"/>
        </w:trPr>
        <w:tc>
          <w:tcPr>
            <w:tcW w:w="1799" w:type="dxa"/>
            <w:tcBorders>
              <w:top w:val="nil"/>
              <w:left w:val="nil"/>
              <w:bottom w:val="nil"/>
              <w:right w:val="nil"/>
            </w:tcBorders>
            <w:shd w:val="clear" w:color="auto" w:fill="auto"/>
            <w:noWrap/>
            <w:vAlign w:val="bottom"/>
            <w:hideMark/>
          </w:tcPr>
          <w:p w14:paraId="29E20305" w14:textId="77777777" w:rsidR="00164072" w:rsidRPr="00C05A03" w:rsidRDefault="00164072" w:rsidP="00633DAF">
            <w:pPr>
              <w:spacing w:after="0" w:line="240" w:lineRule="auto"/>
              <w:rPr>
                <w:ins w:id="550" w:author="Mr Ownb" w:date="2021-12-12T22:18:00Z"/>
                <w:rFonts w:ascii="Calibri" w:eastAsia="Times New Roman" w:hAnsi="Calibri" w:cs="Calibri"/>
                <w:color w:val="000000"/>
                <w:sz w:val="22"/>
                <w:szCs w:val="22"/>
              </w:rPr>
            </w:pPr>
            <w:ins w:id="551" w:author="Mr Ownb" w:date="2021-12-12T22:26:00Z">
              <w:r w:rsidRPr="00C05A03">
                <w:rPr>
                  <w:rFonts w:ascii="Calibri" w:eastAsia="Times New Roman" w:hAnsi="Calibri" w:cs="Calibri"/>
                  <w:color w:val="000000"/>
                  <w:sz w:val="22"/>
                  <w:szCs w:val="22"/>
                </w:rPr>
                <w:t>Oregon</w:t>
              </w:r>
            </w:ins>
          </w:p>
        </w:tc>
        <w:tc>
          <w:tcPr>
            <w:tcW w:w="960" w:type="dxa"/>
            <w:tcBorders>
              <w:top w:val="nil"/>
              <w:left w:val="nil"/>
              <w:bottom w:val="nil"/>
              <w:right w:val="nil"/>
            </w:tcBorders>
            <w:shd w:val="clear" w:color="auto" w:fill="auto"/>
            <w:noWrap/>
            <w:vAlign w:val="bottom"/>
            <w:hideMark/>
          </w:tcPr>
          <w:p w14:paraId="5E9A8D70" w14:textId="77777777" w:rsidR="00164072" w:rsidRPr="00C05A03" w:rsidRDefault="00164072" w:rsidP="00633DAF">
            <w:pPr>
              <w:spacing w:after="0" w:line="240" w:lineRule="auto"/>
              <w:jc w:val="right"/>
              <w:rPr>
                <w:ins w:id="552" w:author="Mr Ownb" w:date="2021-12-12T22:18:00Z"/>
                <w:rFonts w:ascii="Calibri" w:eastAsia="Times New Roman" w:hAnsi="Calibri" w:cs="Calibri"/>
                <w:color w:val="000000"/>
                <w:sz w:val="22"/>
                <w:szCs w:val="22"/>
              </w:rPr>
            </w:pPr>
            <w:ins w:id="553" w:author="Mr Ownb" w:date="2021-12-12T22:18:00Z">
              <w:r w:rsidRPr="00C05A03">
                <w:rPr>
                  <w:rFonts w:ascii="Calibri" w:eastAsia="Times New Roman" w:hAnsi="Calibri" w:cs="Calibri"/>
                  <w:color w:val="000000"/>
                  <w:sz w:val="22"/>
                  <w:szCs w:val="22"/>
                </w:rPr>
                <w:t>2000</w:t>
              </w:r>
            </w:ins>
          </w:p>
        </w:tc>
        <w:tc>
          <w:tcPr>
            <w:tcW w:w="960" w:type="dxa"/>
            <w:tcBorders>
              <w:top w:val="nil"/>
              <w:left w:val="nil"/>
              <w:bottom w:val="nil"/>
              <w:right w:val="nil"/>
            </w:tcBorders>
            <w:shd w:val="clear" w:color="auto" w:fill="auto"/>
            <w:noWrap/>
            <w:vAlign w:val="bottom"/>
            <w:hideMark/>
          </w:tcPr>
          <w:p w14:paraId="6A30EB7C" w14:textId="77777777" w:rsidR="00164072" w:rsidRPr="00C05A03" w:rsidRDefault="00164072" w:rsidP="00633DAF">
            <w:pPr>
              <w:spacing w:after="0" w:line="240" w:lineRule="auto"/>
              <w:rPr>
                <w:ins w:id="554" w:author="Mr Ownb" w:date="2021-12-12T22:18:00Z"/>
                <w:rFonts w:ascii="Calibri" w:eastAsia="Times New Roman" w:hAnsi="Calibri" w:cs="Calibri"/>
                <w:color w:val="000000"/>
                <w:sz w:val="22"/>
                <w:szCs w:val="22"/>
              </w:rPr>
            </w:pPr>
            <w:ins w:id="555" w:author="Mr Ownb" w:date="2021-12-12T22:18:00Z">
              <w:r w:rsidRPr="00C05A03">
                <w:rPr>
                  <w:rFonts w:ascii="Calibri" w:eastAsia="Times New Roman" w:hAnsi="Calibri" w:cs="Calibri"/>
                  <w:color w:val="000000"/>
                  <w:sz w:val="22"/>
                  <w:szCs w:val="22"/>
                </w:rPr>
                <w:t>MMB</w:t>
              </w:r>
            </w:ins>
          </w:p>
        </w:tc>
        <w:tc>
          <w:tcPr>
            <w:tcW w:w="960" w:type="dxa"/>
            <w:tcBorders>
              <w:top w:val="nil"/>
              <w:left w:val="nil"/>
              <w:bottom w:val="nil"/>
              <w:right w:val="nil"/>
            </w:tcBorders>
            <w:shd w:val="clear" w:color="auto" w:fill="auto"/>
            <w:noWrap/>
            <w:vAlign w:val="bottom"/>
            <w:hideMark/>
          </w:tcPr>
          <w:p w14:paraId="71C6E02A" w14:textId="77777777" w:rsidR="00164072" w:rsidRPr="00C05A03" w:rsidRDefault="00164072" w:rsidP="00633DAF">
            <w:pPr>
              <w:spacing w:after="0" w:line="240" w:lineRule="auto"/>
              <w:jc w:val="right"/>
              <w:rPr>
                <w:ins w:id="556" w:author="Mr Ownb" w:date="2021-12-12T22:18:00Z"/>
                <w:rFonts w:ascii="Calibri" w:eastAsia="Times New Roman" w:hAnsi="Calibri" w:cs="Calibri"/>
                <w:color w:val="000000"/>
                <w:sz w:val="22"/>
                <w:szCs w:val="22"/>
              </w:rPr>
            </w:pPr>
            <w:ins w:id="557" w:author="Mr Ownb" w:date="2021-12-12T22:18:00Z">
              <w:r w:rsidRPr="00C05A03">
                <w:rPr>
                  <w:rFonts w:ascii="Calibri" w:eastAsia="Times New Roman" w:hAnsi="Calibri" w:cs="Calibri"/>
                  <w:color w:val="000000"/>
                  <w:sz w:val="22"/>
                  <w:szCs w:val="22"/>
                </w:rPr>
                <w:t>0</w:t>
              </w:r>
            </w:ins>
          </w:p>
        </w:tc>
      </w:tr>
      <w:tr w:rsidR="00164072" w:rsidRPr="00C05A03" w14:paraId="0AC9B80C" w14:textId="77777777" w:rsidTr="00633DAF">
        <w:trPr>
          <w:trHeight w:val="290"/>
          <w:ins w:id="558" w:author="Mr Ownb" w:date="2021-12-12T22:18:00Z"/>
        </w:trPr>
        <w:tc>
          <w:tcPr>
            <w:tcW w:w="1799" w:type="dxa"/>
            <w:tcBorders>
              <w:top w:val="nil"/>
              <w:left w:val="nil"/>
              <w:bottom w:val="nil"/>
              <w:right w:val="nil"/>
            </w:tcBorders>
            <w:shd w:val="clear" w:color="auto" w:fill="auto"/>
            <w:noWrap/>
            <w:vAlign w:val="bottom"/>
            <w:hideMark/>
          </w:tcPr>
          <w:p w14:paraId="1766B894" w14:textId="77777777" w:rsidR="00164072" w:rsidRPr="00C05A03" w:rsidRDefault="00164072" w:rsidP="00633DAF">
            <w:pPr>
              <w:spacing w:after="0" w:line="240" w:lineRule="auto"/>
              <w:rPr>
                <w:ins w:id="559" w:author="Mr Ownb" w:date="2021-12-12T22:18:00Z"/>
                <w:rFonts w:ascii="Calibri" w:eastAsia="Times New Roman" w:hAnsi="Calibri" w:cs="Calibri"/>
                <w:color w:val="000000"/>
                <w:sz w:val="22"/>
                <w:szCs w:val="22"/>
              </w:rPr>
            </w:pPr>
            <w:ins w:id="560" w:author="Mr Ownb" w:date="2021-12-12T22:18:00Z">
              <w:r w:rsidRPr="00C05A03">
                <w:rPr>
                  <w:rFonts w:ascii="Calibri" w:eastAsia="Times New Roman" w:hAnsi="Calibri" w:cs="Calibri"/>
                  <w:color w:val="000000"/>
                  <w:sz w:val="22"/>
                  <w:szCs w:val="22"/>
                </w:rPr>
                <w:t>Pennsylvania</w:t>
              </w:r>
            </w:ins>
          </w:p>
        </w:tc>
        <w:tc>
          <w:tcPr>
            <w:tcW w:w="960" w:type="dxa"/>
            <w:tcBorders>
              <w:top w:val="nil"/>
              <w:left w:val="nil"/>
              <w:bottom w:val="nil"/>
              <w:right w:val="nil"/>
            </w:tcBorders>
            <w:shd w:val="clear" w:color="auto" w:fill="auto"/>
            <w:noWrap/>
            <w:vAlign w:val="bottom"/>
            <w:hideMark/>
          </w:tcPr>
          <w:p w14:paraId="5AC3CA53" w14:textId="77777777" w:rsidR="00164072" w:rsidRPr="00C05A03" w:rsidRDefault="00164072" w:rsidP="00633DAF">
            <w:pPr>
              <w:spacing w:after="0" w:line="240" w:lineRule="auto"/>
              <w:jc w:val="right"/>
              <w:rPr>
                <w:ins w:id="561" w:author="Mr Ownb" w:date="2021-12-12T22:18:00Z"/>
                <w:rFonts w:ascii="Calibri" w:eastAsia="Times New Roman" w:hAnsi="Calibri" w:cs="Calibri"/>
                <w:color w:val="000000"/>
                <w:sz w:val="22"/>
                <w:szCs w:val="22"/>
              </w:rPr>
            </w:pPr>
            <w:ins w:id="562" w:author="Mr Ownb" w:date="2021-12-12T22:18:00Z">
              <w:r w:rsidRPr="00C05A03">
                <w:rPr>
                  <w:rFonts w:ascii="Calibri" w:eastAsia="Times New Roman" w:hAnsi="Calibri" w:cs="Calibri"/>
                  <w:color w:val="000000"/>
                  <w:sz w:val="22"/>
                  <w:szCs w:val="22"/>
                </w:rPr>
                <w:t>1999</w:t>
              </w:r>
            </w:ins>
          </w:p>
        </w:tc>
        <w:tc>
          <w:tcPr>
            <w:tcW w:w="960" w:type="dxa"/>
            <w:tcBorders>
              <w:top w:val="nil"/>
              <w:left w:val="nil"/>
              <w:bottom w:val="nil"/>
              <w:right w:val="nil"/>
            </w:tcBorders>
            <w:shd w:val="clear" w:color="auto" w:fill="auto"/>
            <w:noWrap/>
            <w:vAlign w:val="bottom"/>
            <w:hideMark/>
          </w:tcPr>
          <w:p w14:paraId="2435B3B6" w14:textId="77777777" w:rsidR="00164072" w:rsidRPr="00C05A03" w:rsidRDefault="00164072" w:rsidP="00633DAF">
            <w:pPr>
              <w:spacing w:after="0" w:line="240" w:lineRule="auto"/>
              <w:rPr>
                <w:ins w:id="563" w:author="Mr Ownb" w:date="2021-12-12T22:18:00Z"/>
                <w:rFonts w:ascii="Calibri" w:eastAsia="Times New Roman" w:hAnsi="Calibri" w:cs="Calibri"/>
                <w:color w:val="000000"/>
                <w:sz w:val="22"/>
                <w:szCs w:val="22"/>
              </w:rPr>
            </w:pPr>
            <w:ins w:id="564" w:author="Mr Ownb" w:date="2021-12-12T22:18:00Z">
              <w:r w:rsidRPr="00C05A03">
                <w:rPr>
                  <w:rFonts w:ascii="Calibri" w:eastAsia="Times New Roman" w:hAnsi="Calibri" w:cs="Calibri"/>
                  <w:color w:val="000000"/>
                  <w:sz w:val="22"/>
                  <w:szCs w:val="22"/>
                </w:rPr>
                <w:t>MMB</w:t>
              </w:r>
            </w:ins>
          </w:p>
        </w:tc>
        <w:tc>
          <w:tcPr>
            <w:tcW w:w="960" w:type="dxa"/>
            <w:tcBorders>
              <w:top w:val="nil"/>
              <w:left w:val="nil"/>
              <w:bottom w:val="nil"/>
              <w:right w:val="nil"/>
            </w:tcBorders>
            <w:shd w:val="clear" w:color="auto" w:fill="auto"/>
            <w:noWrap/>
            <w:vAlign w:val="bottom"/>
            <w:hideMark/>
          </w:tcPr>
          <w:p w14:paraId="3B3C13A0" w14:textId="77777777" w:rsidR="00164072" w:rsidRPr="00C05A03" w:rsidRDefault="00164072" w:rsidP="00633DAF">
            <w:pPr>
              <w:spacing w:after="0" w:line="240" w:lineRule="auto"/>
              <w:jc w:val="right"/>
              <w:rPr>
                <w:ins w:id="565" w:author="Mr Ownb" w:date="2021-12-12T22:18:00Z"/>
                <w:rFonts w:ascii="Calibri" w:eastAsia="Times New Roman" w:hAnsi="Calibri" w:cs="Calibri"/>
                <w:color w:val="000000"/>
                <w:sz w:val="22"/>
                <w:szCs w:val="22"/>
              </w:rPr>
            </w:pPr>
            <w:ins w:id="566" w:author="Mr Ownb" w:date="2021-12-12T22:18:00Z">
              <w:r w:rsidRPr="00C05A03">
                <w:rPr>
                  <w:rFonts w:ascii="Calibri" w:eastAsia="Times New Roman" w:hAnsi="Calibri" w:cs="Calibri"/>
                  <w:color w:val="000000"/>
                  <w:sz w:val="22"/>
                  <w:szCs w:val="22"/>
                </w:rPr>
                <w:t>0</w:t>
              </w:r>
            </w:ins>
          </w:p>
        </w:tc>
      </w:tr>
      <w:tr w:rsidR="00164072" w:rsidRPr="00C05A03" w14:paraId="1F46121B" w14:textId="77777777" w:rsidTr="00633DAF">
        <w:trPr>
          <w:trHeight w:val="290"/>
          <w:ins w:id="567" w:author="Mr Ownb" w:date="2021-12-12T22:18:00Z"/>
        </w:trPr>
        <w:tc>
          <w:tcPr>
            <w:tcW w:w="1799" w:type="dxa"/>
            <w:tcBorders>
              <w:top w:val="nil"/>
              <w:left w:val="nil"/>
              <w:bottom w:val="nil"/>
              <w:right w:val="nil"/>
            </w:tcBorders>
            <w:shd w:val="clear" w:color="auto" w:fill="auto"/>
            <w:noWrap/>
            <w:vAlign w:val="bottom"/>
            <w:hideMark/>
          </w:tcPr>
          <w:p w14:paraId="77A64C71" w14:textId="77777777" w:rsidR="00164072" w:rsidRPr="00C05A03" w:rsidRDefault="00164072" w:rsidP="00633DAF">
            <w:pPr>
              <w:spacing w:after="0" w:line="240" w:lineRule="auto"/>
              <w:rPr>
                <w:ins w:id="568" w:author="Mr Ownb" w:date="2021-12-12T22:18:00Z"/>
                <w:rFonts w:ascii="Calibri" w:eastAsia="Times New Roman" w:hAnsi="Calibri" w:cs="Calibri"/>
                <w:color w:val="000000"/>
                <w:sz w:val="22"/>
                <w:szCs w:val="22"/>
              </w:rPr>
            </w:pPr>
            <w:ins w:id="569" w:author="Mr Ownb" w:date="2021-12-12T22:18:00Z">
              <w:r w:rsidRPr="00C05A03">
                <w:rPr>
                  <w:rFonts w:ascii="Calibri" w:eastAsia="Times New Roman" w:hAnsi="Calibri" w:cs="Calibri"/>
                  <w:color w:val="000000"/>
                  <w:sz w:val="22"/>
                  <w:szCs w:val="22"/>
                </w:rPr>
                <w:t>South Carolina</w:t>
              </w:r>
            </w:ins>
          </w:p>
        </w:tc>
        <w:tc>
          <w:tcPr>
            <w:tcW w:w="960" w:type="dxa"/>
            <w:tcBorders>
              <w:top w:val="nil"/>
              <w:left w:val="nil"/>
              <w:bottom w:val="nil"/>
              <w:right w:val="nil"/>
            </w:tcBorders>
            <w:shd w:val="clear" w:color="auto" w:fill="auto"/>
            <w:noWrap/>
            <w:vAlign w:val="bottom"/>
            <w:hideMark/>
          </w:tcPr>
          <w:p w14:paraId="41CF9212" w14:textId="77777777" w:rsidR="00164072" w:rsidRPr="00C05A03" w:rsidRDefault="00164072" w:rsidP="00633DAF">
            <w:pPr>
              <w:spacing w:after="0" w:line="240" w:lineRule="auto"/>
              <w:jc w:val="right"/>
              <w:rPr>
                <w:ins w:id="570" w:author="Mr Ownb" w:date="2021-12-12T22:18:00Z"/>
                <w:rFonts w:ascii="Calibri" w:eastAsia="Times New Roman" w:hAnsi="Calibri" w:cs="Calibri"/>
                <w:color w:val="000000"/>
                <w:sz w:val="22"/>
                <w:szCs w:val="22"/>
              </w:rPr>
            </w:pPr>
            <w:ins w:id="571" w:author="Mr Ownb" w:date="2021-12-12T22:18:00Z">
              <w:r w:rsidRPr="00C05A03">
                <w:rPr>
                  <w:rFonts w:ascii="Calibri" w:eastAsia="Times New Roman" w:hAnsi="Calibri" w:cs="Calibri"/>
                  <w:color w:val="000000"/>
                  <w:sz w:val="22"/>
                  <w:szCs w:val="22"/>
                </w:rPr>
                <w:t>1995</w:t>
              </w:r>
            </w:ins>
          </w:p>
        </w:tc>
        <w:tc>
          <w:tcPr>
            <w:tcW w:w="960" w:type="dxa"/>
            <w:tcBorders>
              <w:top w:val="nil"/>
              <w:left w:val="nil"/>
              <w:bottom w:val="nil"/>
              <w:right w:val="nil"/>
            </w:tcBorders>
            <w:shd w:val="clear" w:color="auto" w:fill="auto"/>
            <w:noWrap/>
            <w:vAlign w:val="bottom"/>
            <w:hideMark/>
          </w:tcPr>
          <w:p w14:paraId="5323A2AA" w14:textId="77777777" w:rsidR="00164072" w:rsidRPr="00C05A03" w:rsidRDefault="00164072" w:rsidP="00633DAF">
            <w:pPr>
              <w:spacing w:after="0" w:line="240" w:lineRule="auto"/>
              <w:rPr>
                <w:ins w:id="572" w:author="Mr Ownb" w:date="2021-12-12T22:18:00Z"/>
                <w:rFonts w:ascii="Calibri" w:eastAsia="Times New Roman" w:hAnsi="Calibri" w:cs="Calibri"/>
                <w:color w:val="000000"/>
                <w:sz w:val="22"/>
                <w:szCs w:val="22"/>
              </w:rPr>
            </w:pPr>
            <w:ins w:id="573" w:author="Mr Ownb" w:date="2021-12-12T22:18:00Z">
              <w:r w:rsidRPr="00C05A03">
                <w:rPr>
                  <w:rFonts w:ascii="Calibri" w:eastAsia="Times New Roman" w:hAnsi="Calibri" w:cs="Calibri"/>
                  <w:color w:val="000000"/>
                  <w:sz w:val="22"/>
                  <w:szCs w:val="22"/>
                </w:rPr>
                <w:t>MMB</w:t>
              </w:r>
            </w:ins>
          </w:p>
        </w:tc>
        <w:tc>
          <w:tcPr>
            <w:tcW w:w="960" w:type="dxa"/>
            <w:tcBorders>
              <w:top w:val="nil"/>
              <w:left w:val="nil"/>
              <w:bottom w:val="nil"/>
              <w:right w:val="nil"/>
            </w:tcBorders>
            <w:shd w:val="clear" w:color="auto" w:fill="auto"/>
            <w:noWrap/>
            <w:vAlign w:val="bottom"/>
            <w:hideMark/>
          </w:tcPr>
          <w:p w14:paraId="192443B4" w14:textId="77777777" w:rsidR="00164072" w:rsidRPr="00C05A03" w:rsidRDefault="00164072" w:rsidP="00633DAF">
            <w:pPr>
              <w:spacing w:after="0" w:line="240" w:lineRule="auto"/>
              <w:jc w:val="right"/>
              <w:rPr>
                <w:ins w:id="574" w:author="Mr Ownb" w:date="2021-12-12T22:18:00Z"/>
                <w:rFonts w:ascii="Calibri" w:eastAsia="Times New Roman" w:hAnsi="Calibri" w:cs="Calibri"/>
                <w:color w:val="000000"/>
                <w:sz w:val="22"/>
                <w:szCs w:val="22"/>
              </w:rPr>
            </w:pPr>
            <w:ins w:id="575" w:author="Mr Ownb" w:date="2021-12-12T22:18:00Z">
              <w:r w:rsidRPr="00C05A03">
                <w:rPr>
                  <w:rFonts w:ascii="Calibri" w:eastAsia="Times New Roman" w:hAnsi="Calibri" w:cs="Calibri"/>
                  <w:color w:val="000000"/>
                  <w:sz w:val="22"/>
                  <w:szCs w:val="22"/>
                </w:rPr>
                <w:t>0</w:t>
              </w:r>
            </w:ins>
          </w:p>
        </w:tc>
      </w:tr>
      <w:tr w:rsidR="00164072" w:rsidRPr="00C05A03" w14:paraId="76CE39C0" w14:textId="77777777" w:rsidTr="00633DAF">
        <w:trPr>
          <w:trHeight w:val="290"/>
          <w:ins w:id="576" w:author="Mr Ownb" w:date="2021-12-12T22:18:00Z"/>
        </w:trPr>
        <w:tc>
          <w:tcPr>
            <w:tcW w:w="1799" w:type="dxa"/>
            <w:tcBorders>
              <w:top w:val="nil"/>
              <w:left w:val="nil"/>
              <w:bottom w:val="nil"/>
              <w:right w:val="nil"/>
            </w:tcBorders>
            <w:shd w:val="clear" w:color="auto" w:fill="auto"/>
            <w:noWrap/>
            <w:vAlign w:val="bottom"/>
            <w:hideMark/>
          </w:tcPr>
          <w:p w14:paraId="5E3154BF" w14:textId="77777777" w:rsidR="00164072" w:rsidRPr="00C05A03" w:rsidRDefault="00164072" w:rsidP="00633DAF">
            <w:pPr>
              <w:spacing w:after="0" w:line="240" w:lineRule="auto"/>
              <w:rPr>
                <w:ins w:id="577" w:author="Mr Ownb" w:date="2021-12-12T22:18:00Z"/>
                <w:rFonts w:ascii="Calibri" w:eastAsia="Times New Roman" w:hAnsi="Calibri" w:cs="Calibri"/>
                <w:color w:val="000000"/>
                <w:sz w:val="22"/>
                <w:szCs w:val="22"/>
              </w:rPr>
            </w:pPr>
            <w:ins w:id="578" w:author="Mr Ownb" w:date="2021-12-12T22:18:00Z">
              <w:r w:rsidRPr="00C05A03">
                <w:rPr>
                  <w:rFonts w:ascii="Calibri" w:eastAsia="Times New Roman" w:hAnsi="Calibri" w:cs="Calibri"/>
                  <w:color w:val="000000"/>
                  <w:sz w:val="22"/>
                  <w:szCs w:val="22"/>
                </w:rPr>
                <w:t>Tennessee</w:t>
              </w:r>
            </w:ins>
          </w:p>
        </w:tc>
        <w:tc>
          <w:tcPr>
            <w:tcW w:w="960" w:type="dxa"/>
            <w:tcBorders>
              <w:top w:val="nil"/>
              <w:left w:val="nil"/>
              <w:bottom w:val="nil"/>
              <w:right w:val="nil"/>
            </w:tcBorders>
            <w:shd w:val="clear" w:color="auto" w:fill="auto"/>
            <w:noWrap/>
            <w:vAlign w:val="bottom"/>
            <w:hideMark/>
          </w:tcPr>
          <w:p w14:paraId="258D1368" w14:textId="77777777" w:rsidR="00164072" w:rsidRPr="00C05A03" w:rsidRDefault="00164072" w:rsidP="00633DAF">
            <w:pPr>
              <w:spacing w:after="0" w:line="240" w:lineRule="auto"/>
              <w:jc w:val="right"/>
              <w:rPr>
                <w:ins w:id="579" w:author="Mr Ownb" w:date="2021-12-12T22:18:00Z"/>
                <w:rFonts w:ascii="Calibri" w:eastAsia="Times New Roman" w:hAnsi="Calibri" w:cs="Calibri"/>
                <w:color w:val="000000"/>
                <w:sz w:val="22"/>
                <w:szCs w:val="22"/>
              </w:rPr>
            </w:pPr>
            <w:ins w:id="580" w:author="Mr Ownb" w:date="2021-12-12T22:18:00Z">
              <w:r w:rsidRPr="00C05A03">
                <w:rPr>
                  <w:rFonts w:ascii="Calibri" w:eastAsia="Times New Roman" w:hAnsi="Calibri" w:cs="Calibri"/>
                  <w:color w:val="000000"/>
                  <w:sz w:val="22"/>
                  <w:szCs w:val="22"/>
                </w:rPr>
                <w:t>1999</w:t>
              </w:r>
            </w:ins>
          </w:p>
        </w:tc>
        <w:tc>
          <w:tcPr>
            <w:tcW w:w="960" w:type="dxa"/>
            <w:tcBorders>
              <w:top w:val="nil"/>
              <w:left w:val="nil"/>
              <w:bottom w:val="nil"/>
              <w:right w:val="nil"/>
            </w:tcBorders>
            <w:shd w:val="clear" w:color="auto" w:fill="auto"/>
            <w:noWrap/>
            <w:vAlign w:val="bottom"/>
            <w:hideMark/>
          </w:tcPr>
          <w:p w14:paraId="302E4577" w14:textId="77777777" w:rsidR="00164072" w:rsidRPr="00C05A03" w:rsidRDefault="00164072" w:rsidP="00633DAF">
            <w:pPr>
              <w:spacing w:after="0" w:line="240" w:lineRule="auto"/>
              <w:rPr>
                <w:ins w:id="581" w:author="Mr Ownb" w:date="2021-12-12T22:18:00Z"/>
                <w:rFonts w:ascii="Calibri" w:eastAsia="Times New Roman" w:hAnsi="Calibri" w:cs="Calibri"/>
                <w:color w:val="000000"/>
                <w:sz w:val="22"/>
                <w:szCs w:val="22"/>
              </w:rPr>
            </w:pPr>
            <w:ins w:id="582" w:author="Mr Ownb" w:date="2021-12-12T22:18:00Z">
              <w:r w:rsidRPr="00C05A03">
                <w:rPr>
                  <w:rFonts w:ascii="Calibri" w:eastAsia="Times New Roman" w:hAnsi="Calibri" w:cs="Calibri"/>
                  <w:color w:val="000000"/>
                  <w:sz w:val="22"/>
                  <w:szCs w:val="22"/>
                </w:rPr>
                <w:t>MMB</w:t>
              </w:r>
            </w:ins>
          </w:p>
        </w:tc>
        <w:tc>
          <w:tcPr>
            <w:tcW w:w="960" w:type="dxa"/>
            <w:tcBorders>
              <w:top w:val="nil"/>
              <w:left w:val="nil"/>
              <w:bottom w:val="nil"/>
              <w:right w:val="nil"/>
            </w:tcBorders>
            <w:shd w:val="clear" w:color="auto" w:fill="auto"/>
            <w:noWrap/>
            <w:vAlign w:val="bottom"/>
            <w:hideMark/>
          </w:tcPr>
          <w:p w14:paraId="7A2BA10C" w14:textId="77777777" w:rsidR="00164072" w:rsidRPr="00C05A03" w:rsidRDefault="00164072" w:rsidP="00633DAF">
            <w:pPr>
              <w:spacing w:after="0" w:line="240" w:lineRule="auto"/>
              <w:jc w:val="right"/>
              <w:rPr>
                <w:ins w:id="583" w:author="Mr Ownb" w:date="2021-12-12T22:18:00Z"/>
                <w:rFonts w:ascii="Calibri" w:eastAsia="Times New Roman" w:hAnsi="Calibri" w:cs="Calibri"/>
                <w:color w:val="000000"/>
                <w:sz w:val="22"/>
                <w:szCs w:val="22"/>
              </w:rPr>
            </w:pPr>
            <w:ins w:id="584" w:author="Mr Ownb" w:date="2021-12-12T22:18:00Z">
              <w:r w:rsidRPr="00C05A03">
                <w:rPr>
                  <w:rFonts w:ascii="Calibri" w:eastAsia="Times New Roman" w:hAnsi="Calibri" w:cs="Calibri"/>
                  <w:color w:val="000000"/>
                  <w:sz w:val="22"/>
                  <w:szCs w:val="22"/>
                </w:rPr>
                <w:t>0</w:t>
              </w:r>
            </w:ins>
          </w:p>
        </w:tc>
      </w:tr>
      <w:tr w:rsidR="00164072" w:rsidRPr="00C05A03" w14:paraId="3F3EFA56" w14:textId="77777777" w:rsidTr="00633DAF">
        <w:trPr>
          <w:trHeight w:val="290"/>
          <w:ins w:id="585" w:author="Mr Ownb" w:date="2021-12-12T22:18:00Z"/>
        </w:trPr>
        <w:tc>
          <w:tcPr>
            <w:tcW w:w="1799" w:type="dxa"/>
            <w:tcBorders>
              <w:top w:val="nil"/>
              <w:left w:val="nil"/>
              <w:bottom w:val="nil"/>
              <w:right w:val="nil"/>
            </w:tcBorders>
            <w:shd w:val="clear" w:color="auto" w:fill="auto"/>
            <w:noWrap/>
            <w:vAlign w:val="bottom"/>
            <w:hideMark/>
          </w:tcPr>
          <w:p w14:paraId="608A6645" w14:textId="77777777" w:rsidR="00164072" w:rsidRPr="00C05A03" w:rsidRDefault="00164072" w:rsidP="00633DAF">
            <w:pPr>
              <w:spacing w:after="0" w:line="240" w:lineRule="auto"/>
              <w:rPr>
                <w:ins w:id="586" w:author="Mr Ownb" w:date="2021-12-12T22:18:00Z"/>
                <w:rFonts w:ascii="Calibri" w:eastAsia="Times New Roman" w:hAnsi="Calibri" w:cs="Calibri"/>
                <w:color w:val="000000"/>
                <w:sz w:val="22"/>
                <w:szCs w:val="22"/>
              </w:rPr>
            </w:pPr>
            <w:ins w:id="587" w:author="Mr Ownb" w:date="2021-12-12T22:18:00Z">
              <w:r w:rsidRPr="00C05A03">
                <w:rPr>
                  <w:rFonts w:ascii="Calibri" w:eastAsia="Times New Roman" w:hAnsi="Calibri" w:cs="Calibri"/>
                  <w:color w:val="000000"/>
                  <w:sz w:val="22"/>
                  <w:szCs w:val="22"/>
                </w:rPr>
                <w:t>Wisconsin</w:t>
              </w:r>
            </w:ins>
          </w:p>
        </w:tc>
        <w:tc>
          <w:tcPr>
            <w:tcW w:w="960" w:type="dxa"/>
            <w:tcBorders>
              <w:top w:val="nil"/>
              <w:left w:val="nil"/>
              <w:bottom w:val="nil"/>
              <w:right w:val="nil"/>
            </w:tcBorders>
            <w:shd w:val="clear" w:color="auto" w:fill="auto"/>
            <w:noWrap/>
            <w:vAlign w:val="bottom"/>
            <w:hideMark/>
          </w:tcPr>
          <w:p w14:paraId="38825815" w14:textId="77777777" w:rsidR="00164072" w:rsidRPr="00C05A03" w:rsidRDefault="00164072" w:rsidP="00633DAF">
            <w:pPr>
              <w:spacing w:after="0" w:line="240" w:lineRule="auto"/>
              <w:jc w:val="right"/>
              <w:rPr>
                <w:ins w:id="588" w:author="Mr Ownb" w:date="2021-12-12T22:18:00Z"/>
                <w:rFonts w:ascii="Calibri" w:eastAsia="Times New Roman" w:hAnsi="Calibri" w:cs="Calibri"/>
                <w:color w:val="000000"/>
                <w:sz w:val="22"/>
                <w:szCs w:val="22"/>
              </w:rPr>
            </w:pPr>
            <w:ins w:id="589" w:author="Mr Ownb" w:date="2021-12-12T22:18:00Z">
              <w:r w:rsidRPr="00C05A03">
                <w:rPr>
                  <w:rFonts w:ascii="Calibri" w:eastAsia="Times New Roman" w:hAnsi="Calibri" w:cs="Calibri"/>
                  <w:color w:val="000000"/>
                  <w:sz w:val="22"/>
                  <w:szCs w:val="22"/>
                </w:rPr>
                <w:t>1998</w:t>
              </w:r>
            </w:ins>
          </w:p>
        </w:tc>
        <w:tc>
          <w:tcPr>
            <w:tcW w:w="960" w:type="dxa"/>
            <w:tcBorders>
              <w:top w:val="nil"/>
              <w:left w:val="nil"/>
              <w:bottom w:val="nil"/>
              <w:right w:val="nil"/>
            </w:tcBorders>
            <w:shd w:val="clear" w:color="auto" w:fill="auto"/>
            <w:noWrap/>
            <w:vAlign w:val="bottom"/>
            <w:hideMark/>
          </w:tcPr>
          <w:p w14:paraId="7B79F07F" w14:textId="77777777" w:rsidR="00164072" w:rsidRPr="00C05A03" w:rsidRDefault="00164072" w:rsidP="00633DAF">
            <w:pPr>
              <w:spacing w:after="0" w:line="240" w:lineRule="auto"/>
              <w:rPr>
                <w:ins w:id="590" w:author="Mr Ownb" w:date="2021-12-12T22:18:00Z"/>
                <w:rFonts w:ascii="Calibri" w:eastAsia="Times New Roman" w:hAnsi="Calibri" w:cs="Calibri"/>
                <w:color w:val="000000"/>
                <w:sz w:val="22"/>
                <w:szCs w:val="22"/>
              </w:rPr>
            </w:pPr>
            <w:ins w:id="591" w:author="Mr Ownb" w:date="2021-12-12T22:18:00Z">
              <w:r w:rsidRPr="00C05A03">
                <w:rPr>
                  <w:rFonts w:ascii="Calibri" w:eastAsia="Times New Roman" w:hAnsi="Calibri" w:cs="Calibri"/>
                  <w:color w:val="000000"/>
                  <w:sz w:val="22"/>
                  <w:szCs w:val="22"/>
                </w:rPr>
                <w:t>MMB</w:t>
              </w:r>
            </w:ins>
          </w:p>
        </w:tc>
        <w:tc>
          <w:tcPr>
            <w:tcW w:w="960" w:type="dxa"/>
            <w:tcBorders>
              <w:top w:val="nil"/>
              <w:left w:val="nil"/>
              <w:bottom w:val="nil"/>
              <w:right w:val="nil"/>
            </w:tcBorders>
            <w:shd w:val="clear" w:color="auto" w:fill="auto"/>
            <w:noWrap/>
            <w:vAlign w:val="bottom"/>
            <w:hideMark/>
          </w:tcPr>
          <w:p w14:paraId="100C344C" w14:textId="77777777" w:rsidR="00164072" w:rsidRPr="00C05A03" w:rsidRDefault="00164072" w:rsidP="00633DAF">
            <w:pPr>
              <w:spacing w:after="0" w:line="240" w:lineRule="auto"/>
              <w:jc w:val="right"/>
              <w:rPr>
                <w:ins w:id="592" w:author="Mr Ownb" w:date="2021-12-12T22:18:00Z"/>
                <w:rFonts w:ascii="Calibri" w:eastAsia="Times New Roman" w:hAnsi="Calibri" w:cs="Calibri"/>
                <w:color w:val="000000"/>
                <w:sz w:val="22"/>
                <w:szCs w:val="22"/>
              </w:rPr>
            </w:pPr>
            <w:ins w:id="593" w:author="Mr Ownb" w:date="2021-12-12T22:18:00Z">
              <w:r w:rsidRPr="00C05A03">
                <w:rPr>
                  <w:rFonts w:ascii="Calibri" w:eastAsia="Times New Roman" w:hAnsi="Calibri" w:cs="Calibri"/>
                  <w:color w:val="000000"/>
                  <w:sz w:val="22"/>
                  <w:szCs w:val="22"/>
                </w:rPr>
                <w:t>0</w:t>
              </w:r>
            </w:ins>
          </w:p>
        </w:tc>
      </w:tr>
      <w:tr w:rsidR="00164072" w:rsidRPr="00C05A03" w14:paraId="044D3D13" w14:textId="77777777" w:rsidTr="00633DAF">
        <w:trPr>
          <w:trHeight w:val="290"/>
          <w:ins w:id="594" w:author="Mr Ownb" w:date="2021-12-12T22:18:00Z"/>
        </w:trPr>
        <w:tc>
          <w:tcPr>
            <w:tcW w:w="1799" w:type="dxa"/>
            <w:tcBorders>
              <w:top w:val="nil"/>
              <w:left w:val="nil"/>
              <w:bottom w:val="nil"/>
              <w:right w:val="nil"/>
            </w:tcBorders>
            <w:shd w:val="clear" w:color="auto" w:fill="auto"/>
            <w:noWrap/>
            <w:vAlign w:val="bottom"/>
            <w:hideMark/>
          </w:tcPr>
          <w:p w14:paraId="6E168DF4" w14:textId="77777777" w:rsidR="00164072" w:rsidRPr="00C05A03" w:rsidRDefault="00164072" w:rsidP="00633DAF">
            <w:pPr>
              <w:spacing w:after="0" w:line="240" w:lineRule="auto"/>
              <w:rPr>
                <w:ins w:id="595" w:author="Mr Ownb" w:date="2021-12-12T22:18:00Z"/>
                <w:rFonts w:ascii="Calibri" w:eastAsia="Times New Roman" w:hAnsi="Calibri" w:cs="Calibri"/>
                <w:color w:val="000000"/>
                <w:sz w:val="22"/>
                <w:szCs w:val="22"/>
              </w:rPr>
            </w:pPr>
            <w:ins w:id="596" w:author="Mr Ownb" w:date="2021-12-12T22:18:00Z">
              <w:r w:rsidRPr="00C05A03">
                <w:rPr>
                  <w:rFonts w:ascii="Calibri" w:eastAsia="Times New Roman" w:hAnsi="Calibri" w:cs="Calibri"/>
                  <w:color w:val="000000"/>
                  <w:sz w:val="22"/>
                  <w:szCs w:val="22"/>
                </w:rPr>
                <w:t>Arizona</w:t>
              </w:r>
            </w:ins>
          </w:p>
        </w:tc>
        <w:tc>
          <w:tcPr>
            <w:tcW w:w="960" w:type="dxa"/>
            <w:tcBorders>
              <w:top w:val="nil"/>
              <w:left w:val="nil"/>
              <w:bottom w:val="nil"/>
              <w:right w:val="nil"/>
            </w:tcBorders>
            <w:shd w:val="clear" w:color="auto" w:fill="auto"/>
            <w:noWrap/>
            <w:vAlign w:val="bottom"/>
            <w:hideMark/>
          </w:tcPr>
          <w:p w14:paraId="7250CC3D" w14:textId="77777777" w:rsidR="00164072" w:rsidRPr="00C05A03" w:rsidRDefault="00164072" w:rsidP="00633DAF">
            <w:pPr>
              <w:spacing w:after="0" w:line="240" w:lineRule="auto"/>
              <w:jc w:val="right"/>
              <w:rPr>
                <w:ins w:id="597" w:author="Mr Ownb" w:date="2021-12-12T22:18:00Z"/>
                <w:rFonts w:ascii="Calibri" w:eastAsia="Times New Roman" w:hAnsi="Calibri" w:cs="Calibri"/>
                <w:color w:val="000000"/>
                <w:sz w:val="22"/>
                <w:szCs w:val="22"/>
              </w:rPr>
            </w:pPr>
            <w:ins w:id="598" w:author="Mr Ownb" w:date="2021-12-12T22:18:00Z">
              <w:r w:rsidRPr="00C05A03">
                <w:rPr>
                  <w:rFonts w:ascii="Calibri" w:eastAsia="Times New Roman" w:hAnsi="Calibri" w:cs="Calibri"/>
                  <w:color w:val="000000"/>
                  <w:sz w:val="22"/>
                  <w:szCs w:val="22"/>
                </w:rPr>
                <w:t>1998</w:t>
              </w:r>
            </w:ins>
          </w:p>
        </w:tc>
        <w:tc>
          <w:tcPr>
            <w:tcW w:w="960" w:type="dxa"/>
            <w:tcBorders>
              <w:top w:val="nil"/>
              <w:left w:val="nil"/>
              <w:bottom w:val="nil"/>
              <w:right w:val="nil"/>
            </w:tcBorders>
            <w:shd w:val="clear" w:color="auto" w:fill="auto"/>
            <w:noWrap/>
            <w:vAlign w:val="bottom"/>
            <w:hideMark/>
          </w:tcPr>
          <w:p w14:paraId="20B83114" w14:textId="77777777" w:rsidR="00164072" w:rsidRPr="00C05A03" w:rsidRDefault="00164072" w:rsidP="00633DAF">
            <w:pPr>
              <w:spacing w:after="0" w:line="240" w:lineRule="auto"/>
              <w:rPr>
                <w:ins w:id="599" w:author="Mr Ownb" w:date="2021-12-12T22:18:00Z"/>
                <w:rFonts w:ascii="Calibri" w:eastAsia="Times New Roman" w:hAnsi="Calibri" w:cs="Calibri"/>
                <w:color w:val="000000"/>
                <w:sz w:val="22"/>
                <w:szCs w:val="22"/>
              </w:rPr>
            </w:pPr>
            <w:ins w:id="600" w:author="Mr Ownb" w:date="2021-12-12T22:18:00Z">
              <w:r w:rsidRPr="00C05A03">
                <w:rPr>
                  <w:rFonts w:ascii="Calibri" w:eastAsia="Times New Roman" w:hAnsi="Calibri" w:cs="Calibri"/>
                  <w:color w:val="000000"/>
                  <w:sz w:val="22"/>
                  <w:szCs w:val="22"/>
                </w:rPr>
                <w:t>MIO</w:t>
              </w:r>
            </w:ins>
          </w:p>
        </w:tc>
        <w:tc>
          <w:tcPr>
            <w:tcW w:w="960" w:type="dxa"/>
            <w:tcBorders>
              <w:top w:val="nil"/>
              <w:left w:val="nil"/>
              <w:bottom w:val="nil"/>
              <w:right w:val="nil"/>
            </w:tcBorders>
            <w:shd w:val="clear" w:color="auto" w:fill="auto"/>
            <w:noWrap/>
            <w:vAlign w:val="bottom"/>
            <w:hideMark/>
          </w:tcPr>
          <w:p w14:paraId="553F9BEA" w14:textId="77777777" w:rsidR="00164072" w:rsidRPr="00C05A03" w:rsidRDefault="00164072" w:rsidP="00633DAF">
            <w:pPr>
              <w:spacing w:after="0" w:line="240" w:lineRule="auto"/>
              <w:jc w:val="right"/>
              <w:rPr>
                <w:ins w:id="601" w:author="Mr Ownb" w:date="2021-12-12T22:18:00Z"/>
                <w:rFonts w:ascii="Calibri" w:eastAsia="Times New Roman" w:hAnsi="Calibri" w:cs="Calibri"/>
                <w:color w:val="000000"/>
                <w:sz w:val="22"/>
                <w:szCs w:val="22"/>
              </w:rPr>
            </w:pPr>
            <w:ins w:id="602" w:author="Mr Ownb" w:date="2021-12-12T22:18:00Z">
              <w:r w:rsidRPr="00C05A03">
                <w:rPr>
                  <w:rFonts w:ascii="Calibri" w:eastAsia="Times New Roman" w:hAnsi="Calibri" w:cs="Calibri"/>
                  <w:color w:val="000000"/>
                  <w:sz w:val="22"/>
                  <w:szCs w:val="22"/>
                </w:rPr>
                <w:t>0</w:t>
              </w:r>
            </w:ins>
          </w:p>
        </w:tc>
      </w:tr>
      <w:tr w:rsidR="00164072" w:rsidRPr="00C05A03" w14:paraId="23011BE1" w14:textId="77777777" w:rsidTr="00633DAF">
        <w:trPr>
          <w:trHeight w:val="290"/>
          <w:ins w:id="603" w:author="Mr Ownb" w:date="2021-12-12T22:18:00Z"/>
        </w:trPr>
        <w:tc>
          <w:tcPr>
            <w:tcW w:w="1799" w:type="dxa"/>
            <w:tcBorders>
              <w:top w:val="nil"/>
              <w:left w:val="nil"/>
              <w:bottom w:val="nil"/>
              <w:right w:val="nil"/>
            </w:tcBorders>
            <w:shd w:val="clear" w:color="auto" w:fill="auto"/>
            <w:noWrap/>
            <w:vAlign w:val="bottom"/>
            <w:hideMark/>
          </w:tcPr>
          <w:p w14:paraId="222CA5F2" w14:textId="77777777" w:rsidR="00164072" w:rsidRPr="00C05A03" w:rsidRDefault="00164072" w:rsidP="00633DAF">
            <w:pPr>
              <w:spacing w:after="0" w:line="240" w:lineRule="auto"/>
              <w:rPr>
                <w:ins w:id="604" w:author="Mr Ownb" w:date="2021-12-12T22:18:00Z"/>
                <w:rFonts w:ascii="Calibri" w:eastAsia="Times New Roman" w:hAnsi="Calibri" w:cs="Calibri"/>
                <w:color w:val="000000"/>
                <w:sz w:val="22"/>
                <w:szCs w:val="22"/>
              </w:rPr>
            </w:pPr>
            <w:ins w:id="605" w:author="Mr Ownb" w:date="2021-12-12T22:18:00Z">
              <w:r w:rsidRPr="00C05A03">
                <w:rPr>
                  <w:rFonts w:ascii="Calibri" w:eastAsia="Times New Roman" w:hAnsi="Calibri" w:cs="Calibri"/>
                  <w:color w:val="000000"/>
                  <w:sz w:val="22"/>
                  <w:szCs w:val="22"/>
                </w:rPr>
                <w:t>Indiana</w:t>
              </w:r>
            </w:ins>
          </w:p>
        </w:tc>
        <w:tc>
          <w:tcPr>
            <w:tcW w:w="960" w:type="dxa"/>
            <w:tcBorders>
              <w:top w:val="nil"/>
              <w:left w:val="nil"/>
              <w:bottom w:val="nil"/>
              <w:right w:val="nil"/>
            </w:tcBorders>
            <w:shd w:val="clear" w:color="auto" w:fill="auto"/>
            <w:noWrap/>
            <w:vAlign w:val="bottom"/>
            <w:hideMark/>
          </w:tcPr>
          <w:p w14:paraId="25E6F68E" w14:textId="77777777" w:rsidR="00164072" w:rsidRPr="00C05A03" w:rsidRDefault="00164072" w:rsidP="00633DAF">
            <w:pPr>
              <w:spacing w:after="0" w:line="240" w:lineRule="auto"/>
              <w:jc w:val="right"/>
              <w:rPr>
                <w:ins w:id="606" w:author="Mr Ownb" w:date="2021-12-12T22:18:00Z"/>
                <w:rFonts w:ascii="Calibri" w:eastAsia="Times New Roman" w:hAnsi="Calibri" w:cs="Calibri"/>
                <w:color w:val="000000"/>
                <w:sz w:val="22"/>
                <w:szCs w:val="22"/>
              </w:rPr>
            </w:pPr>
            <w:ins w:id="607" w:author="Mr Ownb" w:date="2021-12-12T22:18:00Z">
              <w:r w:rsidRPr="00C05A03">
                <w:rPr>
                  <w:rFonts w:ascii="Calibri" w:eastAsia="Times New Roman" w:hAnsi="Calibri" w:cs="Calibri"/>
                  <w:color w:val="000000"/>
                  <w:sz w:val="22"/>
                  <w:szCs w:val="22"/>
                </w:rPr>
                <w:t>2000</w:t>
              </w:r>
            </w:ins>
          </w:p>
        </w:tc>
        <w:tc>
          <w:tcPr>
            <w:tcW w:w="960" w:type="dxa"/>
            <w:tcBorders>
              <w:top w:val="nil"/>
              <w:left w:val="nil"/>
              <w:bottom w:val="nil"/>
              <w:right w:val="nil"/>
            </w:tcBorders>
            <w:shd w:val="clear" w:color="auto" w:fill="auto"/>
            <w:noWrap/>
            <w:vAlign w:val="bottom"/>
            <w:hideMark/>
          </w:tcPr>
          <w:p w14:paraId="288D5D8F" w14:textId="77777777" w:rsidR="00164072" w:rsidRPr="00C05A03" w:rsidRDefault="00164072" w:rsidP="00633DAF">
            <w:pPr>
              <w:spacing w:after="0" w:line="240" w:lineRule="auto"/>
              <w:rPr>
                <w:ins w:id="608" w:author="Mr Ownb" w:date="2021-12-12T22:18:00Z"/>
                <w:rFonts w:ascii="Calibri" w:eastAsia="Times New Roman" w:hAnsi="Calibri" w:cs="Calibri"/>
                <w:color w:val="000000"/>
                <w:sz w:val="22"/>
                <w:szCs w:val="22"/>
              </w:rPr>
            </w:pPr>
            <w:ins w:id="609" w:author="Mr Ownb" w:date="2021-12-12T22:18:00Z">
              <w:r w:rsidRPr="00C05A03">
                <w:rPr>
                  <w:rFonts w:ascii="Calibri" w:eastAsia="Times New Roman" w:hAnsi="Calibri" w:cs="Calibri"/>
                  <w:color w:val="000000"/>
                  <w:sz w:val="22"/>
                  <w:szCs w:val="22"/>
                </w:rPr>
                <w:t>MIO</w:t>
              </w:r>
            </w:ins>
          </w:p>
        </w:tc>
        <w:tc>
          <w:tcPr>
            <w:tcW w:w="960" w:type="dxa"/>
            <w:tcBorders>
              <w:top w:val="nil"/>
              <w:left w:val="nil"/>
              <w:bottom w:val="nil"/>
              <w:right w:val="nil"/>
            </w:tcBorders>
            <w:shd w:val="clear" w:color="auto" w:fill="auto"/>
            <w:noWrap/>
            <w:vAlign w:val="bottom"/>
            <w:hideMark/>
          </w:tcPr>
          <w:p w14:paraId="524B04B9" w14:textId="77777777" w:rsidR="00164072" w:rsidRPr="00C05A03" w:rsidRDefault="00164072" w:rsidP="00633DAF">
            <w:pPr>
              <w:spacing w:after="0" w:line="240" w:lineRule="auto"/>
              <w:jc w:val="right"/>
              <w:rPr>
                <w:ins w:id="610" w:author="Mr Ownb" w:date="2021-12-12T22:18:00Z"/>
                <w:rFonts w:ascii="Calibri" w:eastAsia="Times New Roman" w:hAnsi="Calibri" w:cs="Calibri"/>
                <w:color w:val="000000"/>
                <w:sz w:val="22"/>
                <w:szCs w:val="22"/>
              </w:rPr>
            </w:pPr>
            <w:ins w:id="611" w:author="Mr Ownb" w:date="2021-12-12T22:18:00Z">
              <w:r w:rsidRPr="00C05A03">
                <w:rPr>
                  <w:rFonts w:ascii="Calibri" w:eastAsia="Times New Roman" w:hAnsi="Calibri" w:cs="Calibri"/>
                  <w:color w:val="000000"/>
                  <w:sz w:val="22"/>
                  <w:szCs w:val="22"/>
                </w:rPr>
                <w:t>0</w:t>
              </w:r>
            </w:ins>
          </w:p>
        </w:tc>
      </w:tr>
      <w:tr w:rsidR="00164072" w:rsidRPr="00C05A03" w14:paraId="69F75CFE" w14:textId="77777777" w:rsidTr="00633DAF">
        <w:trPr>
          <w:trHeight w:val="290"/>
          <w:ins w:id="612" w:author="Mr Ownb" w:date="2021-12-12T22:18:00Z"/>
        </w:trPr>
        <w:tc>
          <w:tcPr>
            <w:tcW w:w="1799" w:type="dxa"/>
            <w:tcBorders>
              <w:top w:val="nil"/>
              <w:left w:val="nil"/>
              <w:bottom w:val="nil"/>
              <w:right w:val="nil"/>
            </w:tcBorders>
            <w:shd w:val="clear" w:color="auto" w:fill="auto"/>
            <w:noWrap/>
            <w:vAlign w:val="bottom"/>
            <w:hideMark/>
          </w:tcPr>
          <w:p w14:paraId="7C974513" w14:textId="77777777" w:rsidR="00164072" w:rsidRPr="00C05A03" w:rsidRDefault="00164072" w:rsidP="00633DAF">
            <w:pPr>
              <w:spacing w:after="0" w:line="240" w:lineRule="auto"/>
              <w:rPr>
                <w:ins w:id="613" w:author="Mr Ownb" w:date="2021-12-12T22:18:00Z"/>
                <w:rFonts w:ascii="Calibri" w:eastAsia="Times New Roman" w:hAnsi="Calibri" w:cs="Calibri"/>
                <w:color w:val="000000"/>
                <w:sz w:val="22"/>
                <w:szCs w:val="22"/>
              </w:rPr>
            </w:pPr>
            <w:ins w:id="614" w:author="Mr Ownb" w:date="2021-12-12T22:18:00Z">
              <w:r w:rsidRPr="00C05A03">
                <w:rPr>
                  <w:rFonts w:ascii="Calibri" w:eastAsia="Times New Roman" w:hAnsi="Calibri" w:cs="Calibri"/>
                  <w:color w:val="000000"/>
                  <w:sz w:val="22"/>
                  <w:szCs w:val="22"/>
                </w:rPr>
                <w:t>Kentucky</w:t>
              </w:r>
            </w:ins>
          </w:p>
        </w:tc>
        <w:tc>
          <w:tcPr>
            <w:tcW w:w="960" w:type="dxa"/>
            <w:tcBorders>
              <w:top w:val="nil"/>
              <w:left w:val="nil"/>
              <w:bottom w:val="nil"/>
              <w:right w:val="nil"/>
            </w:tcBorders>
            <w:shd w:val="clear" w:color="auto" w:fill="auto"/>
            <w:noWrap/>
            <w:vAlign w:val="bottom"/>
            <w:hideMark/>
          </w:tcPr>
          <w:p w14:paraId="5241EEE6" w14:textId="77777777" w:rsidR="00164072" w:rsidRPr="00C05A03" w:rsidRDefault="00164072" w:rsidP="00633DAF">
            <w:pPr>
              <w:spacing w:after="0" w:line="240" w:lineRule="auto"/>
              <w:jc w:val="right"/>
              <w:rPr>
                <w:ins w:id="615" w:author="Mr Ownb" w:date="2021-12-12T22:18:00Z"/>
                <w:rFonts w:ascii="Calibri" w:eastAsia="Times New Roman" w:hAnsi="Calibri" w:cs="Calibri"/>
                <w:color w:val="000000"/>
                <w:sz w:val="22"/>
                <w:szCs w:val="22"/>
              </w:rPr>
            </w:pPr>
            <w:ins w:id="616" w:author="Mr Ownb" w:date="2021-12-12T22:18:00Z">
              <w:r w:rsidRPr="00C05A03">
                <w:rPr>
                  <w:rFonts w:ascii="Calibri" w:eastAsia="Times New Roman" w:hAnsi="Calibri" w:cs="Calibri"/>
                  <w:color w:val="000000"/>
                  <w:sz w:val="22"/>
                  <w:szCs w:val="22"/>
                </w:rPr>
                <w:t>2000</w:t>
              </w:r>
            </w:ins>
          </w:p>
        </w:tc>
        <w:tc>
          <w:tcPr>
            <w:tcW w:w="960" w:type="dxa"/>
            <w:tcBorders>
              <w:top w:val="nil"/>
              <w:left w:val="nil"/>
              <w:bottom w:val="nil"/>
              <w:right w:val="nil"/>
            </w:tcBorders>
            <w:shd w:val="clear" w:color="auto" w:fill="auto"/>
            <w:noWrap/>
            <w:vAlign w:val="bottom"/>
            <w:hideMark/>
          </w:tcPr>
          <w:p w14:paraId="4676D747" w14:textId="77777777" w:rsidR="00164072" w:rsidRPr="00C05A03" w:rsidRDefault="00164072" w:rsidP="00633DAF">
            <w:pPr>
              <w:spacing w:after="0" w:line="240" w:lineRule="auto"/>
              <w:rPr>
                <w:ins w:id="617" w:author="Mr Ownb" w:date="2021-12-12T22:18:00Z"/>
                <w:rFonts w:ascii="Calibri" w:eastAsia="Times New Roman" w:hAnsi="Calibri" w:cs="Calibri"/>
                <w:color w:val="000000"/>
                <w:sz w:val="22"/>
                <w:szCs w:val="22"/>
              </w:rPr>
            </w:pPr>
            <w:ins w:id="618" w:author="Mr Ownb" w:date="2021-12-12T22:18:00Z">
              <w:r w:rsidRPr="00C05A03">
                <w:rPr>
                  <w:rFonts w:ascii="Calibri" w:eastAsia="Times New Roman" w:hAnsi="Calibri" w:cs="Calibri"/>
                  <w:color w:val="000000"/>
                  <w:sz w:val="22"/>
                  <w:szCs w:val="22"/>
                </w:rPr>
                <w:t>MIO</w:t>
              </w:r>
            </w:ins>
          </w:p>
        </w:tc>
        <w:tc>
          <w:tcPr>
            <w:tcW w:w="960" w:type="dxa"/>
            <w:tcBorders>
              <w:top w:val="nil"/>
              <w:left w:val="nil"/>
              <w:bottom w:val="nil"/>
              <w:right w:val="nil"/>
            </w:tcBorders>
            <w:shd w:val="clear" w:color="auto" w:fill="auto"/>
            <w:noWrap/>
            <w:vAlign w:val="bottom"/>
            <w:hideMark/>
          </w:tcPr>
          <w:p w14:paraId="582DA3F2" w14:textId="77777777" w:rsidR="00164072" w:rsidRPr="00C05A03" w:rsidRDefault="00164072" w:rsidP="00633DAF">
            <w:pPr>
              <w:spacing w:after="0" w:line="240" w:lineRule="auto"/>
              <w:jc w:val="right"/>
              <w:rPr>
                <w:ins w:id="619" w:author="Mr Ownb" w:date="2021-12-12T22:18:00Z"/>
                <w:rFonts w:ascii="Calibri" w:eastAsia="Times New Roman" w:hAnsi="Calibri" w:cs="Calibri"/>
                <w:color w:val="000000"/>
                <w:sz w:val="22"/>
                <w:szCs w:val="22"/>
              </w:rPr>
            </w:pPr>
            <w:ins w:id="620" w:author="Mr Ownb" w:date="2021-12-12T22:18:00Z">
              <w:r w:rsidRPr="00C05A03">
                <w:rPr>
                  <w:rFonts w:ascii="Calibri" w:eastAsia="Times New Roman" w:hAnsi="Calibri" w:cs="Calibri"/>
                  <w:color w:val="000000"/>
                  <w:sz w:val="22"/>
                  <w:szCs w:val="22"/>
                </w:rPr>
                <w:t>0</w:t>
              </w:r>
            </w:ins>
          </w:p>
        </w:tc>
      </w:tr>
      <w:tr w:rsidR="00164072" w:rsidRPr="00C05A03" w14:paraId="51B1E777" w14:textId="77777777" w:rsidTr="00633DAF">
        <w:trPr>
          <w:trHeight w:val="290"/>
          <w:ins w:id="621" w:author="Mr Ownb" w:date="2021-12-12T22:18:00Z"/>
        </w:trPr>
        <w:tc>
          <w:tcPr>
            <w:tcW w:w="1799" w:type="dxa"/>
            <w:tcBorders>
              <w:top w:val="nil"/>
              <w:left w:val="nil"/>
              <w:bottom w:val="nil"/>
              <w:right w:val="nil"/>
            </w:tcBorders>
            <w:shd w:val="clear" w:color="auto" w:fill="auto"/>
            <w:noWrap/>
            <w:vAlign w:val="bottom"/>
            <w:hideMark/>
          </w:tcPr>
          <w:p w14:paraId="51B7738F" w14:textId="77777777" w:rsidR="00164072" w:rsidRPr="00C05A03" w:rsidRDefault="00164072" w:rsidP="00633DAF">
            <w:pPr>
              <w:spacing w:after="0" w:line="240" w:lineRule="auto"/>
              <w:rPr>
                <w:ins w:id="622" w:author="Mr Ownb" w:date="2021-12-12T22:18:00Z"/>
                <w:rFonts w:ascii="Calibri" w:eastAsia="Times New Roman" w:hAnsi="Calibri" w:cs="Calibri"/>
                <w:color w:val="000000"/>
                <w:sz w:val="22"/>
                <w:szCs w:val="22"/>
              </w:rPr>
            </w:pPr>
            <w:ins w:id="623" w:author="Mr Ownb" w:date="2021-12-12T22:18:00Z">
              <w:r w:rsidRPr="00C05A03">
                <w:rPr>
                  <w:rFonts w:ascii="Calibri" w:eastAsia="Times New Roman" w:hAnsi="Calibri" w:cs="Calibri"/>
                  <w:color w:val="000000"/>
                  <w:sz w:val="22"/>
                  <w:szCs w:val="22"/>
                </w:rPr>
                <w:t>Missouri</w:t>
              </w:r>
            </w:ins>
          </w:p>
        </w:tc>
        <w:tc>
          <w:tcPr>
            <w:tcW w:w="960" w:type="dxa"/>
            <w:tcBorders>
              <w:top w:val="nil"/>
              <w:left w:val="nil"/>
              <w:bottom w:val="nil"/>
              <w:right w:val="nil"/>
            </w:tcBorders>
            <w:shd w:val="clear" w:color="auto" w:fill="auto"/>
            <w:noWrap/>
            <w:vAlign w:val="bottom"/>
            <w:hideMark/>
          </w:tcPr>
          <w:p w14:paraId="05D91563" w14:textId="77777777" w:rsidR="00164072" w:rsidRPr="00C05A03" w:rsidRDefault="00164072" w:rsidP="00633DAF">
            <w:pPr>
              <w:spacing w:after="0" w:line="240" w:lineRule="auto"/>
              <w:jc w:val="right"/>
              <w:rPr>
                <w:ins w:id="624" w:author="Mr Ownb" w:date="2021-12-12T22:18:00Z"/>
                <w:rFonts w:ascii="Calibri" w:eastAsia="Times New Roman" w:hAnsi="Calibri" w:cs="Calibri"/>
                <w:color w:val="000000"/>
                <w:sz w:val="22"/>
                <w:szCs w:val="22"/>
              </w:rPr>
            </w:pPr>
            <w:ins w:id="625" w:author="Mr Ownb" w:date="2021-12-12T22:18:00Z">
              <w:r w:rsidRPr="00C05A03">
                <w:rPr>
                  <w:rFonts w:ascii="Calibri" w:eastAsia="Times New Roman" w:hAnsi="Calibri" w:cs="Calibri"/>
                  <w:color w:val="000000"/>
                  <w:sz w:val="22"/>
                  <w:szCs w:val="22"/>
                </w:rPr>
                <w:t>2000</w:t>
              </w:r>
            </w:ins>
          </w:p>
        </w:tc>
        <w:tc>
          <w:tcPr>
            <w:tcW w:w="960" w:type="dxa"/>
            <w:tcBorders>
              <w:top w:val="nil"/>
              <w:left w:val="nil"/>
              <w:bottom w:val="nil"/>
              <w:right w:val="nil"/>
            </w:tcBorders>
            <w:shd w:val="clear" w:color="auto" w:fill="auto"/>
            <w:noWrap/>
            <w:vAlign w:val="bottom"/>
            <w:hideMark/>
          </w:tcPr>
          <w:p w14:paraId="741621AC" w14:textId="77777777" w:rsidR="00164072" w:rsidRPr="00C05A03" w:rsidRDefault="00164072" w:rsidP="00633DAF">
            <w:pPr>
              <w:spacing w:after="0" w:line="240" w:lineRule="auto"/>
              <w:rPr>
                <w:ins w:id="626" w:author="Mr Ownb" w:date="2021-12-12T22:18:00Z"/>
                <w:rFonts w:ascii="Calibri" w:eastAsia="Times New Roman" w:hAnsi="Calibri" w:cs="Calibri"/>
                <w:color w:val="000000"/>
                <w:sz w:val="22"/>
                <w:szCs w:val="22"/>
              </w:rPr>
            </w:pPr>
            <w:ins w:id="627" w:author="Mr Ownb" w:date="2021-12-12T22:18:00Z">
              <w:r w:rsidRPr="00C05A03">
                <w:rPr>
                  <w:rFonts w:ascii="Calibri" w:eastAsia="Times New Roman" w:hAnsi="Calibri" w:cs="Calibri"/>
                  <w:color w:val="000000"/>
                  <w:sz w:val="22"/>
                  <w:szCs w:val="22"/>
                </w:rPr>
                <w:t>MIO</w:t>
              </w:r>
            </w:ins>
          </w:p>
        </w:tc>
        <w:tc>
          <w:tcPr>
            <w:tcW w:w="960" w:type="dxa"/>
            <w:tcBorders>
              <w:top w:val="nil"/>
              <w:left w:val="nil"/>
              <w:bottom w:val="nil"/>
              <w:right w:val="nil"/>
            </w:tcBorders>
            <w:shd w:val="clear" w:color="auto" w:fill="auto"/>
            <w:noWrap/>
            <w:vAlign w:val="bottom"/>
            <w:hideMark/>
          </w:tcPr>
          <w:p w14:paraId="1016B1DB" w14:textId="77777777" w:rsidR="00164072" w:rsidRPr="00C05A03" w:rsidRDefault="00164072" w:rsidP="00633DAF">
            <w:pPr>
              <w:spacing w:after="0" w:line="240" w:lineRule="auto"/>
              <w:jc w:val="right"/>
              <w:rPr>
                <w:ins w:id="628" w:author="Mr Ownb" w:date="2021-12-12T22:18:00Z"/>
                <w:rFonts w:ascii="Calibri" w:eastAsia="Times New Roman" w:hAnsi="Calibri" w:cs="Calibri"/>
                <w:color w:val="000000"/>
                <w:sz w:val="22"/>
                <w:szCs w:val="22"/>
              </w:rPr>
            </w:pPr>
            <w:ins w:id="629" w:author="Mr Ownb" w:date="2021-12-12T22:18:00Z">
              <w:r w:rsidRPr="00C05A03">
                <w:rPr>
                  <w:rFonts w:ascii="Calibri" w:eastAsia="Times New Roman" w:hAnsi="Calibri" w:cs="Calibri"/>
                  <w:color w:val="000000"/>
                  <w:sz w:val="22"/>
                  <w:szCs w:val="22"/>
                </w:rPr>
                <w:t>0</w:t>
              </w:r>
            </w:ins>
          </w:p>
        </w:tc>
      </w:tr>
      <w:tr w:rsidR="00164072" w:rsidRPr="00C05A03" w14:paraId="0296C295" w14:textId="77777777" w:rsidTr="00633DAF">
        <w:trPr>
          <w:trHeight w:val="290"/>
          <w:ins w:id="630" w:author="Mr Ownb" w:date="2021-12-12T22:18:00Z"/>
        </w:trPr>
        <w:tc>
          <w:tcPr>
            <w:tcW w:w="1799" w:type="dxa"/>
            <w:tcBorders>
              <w:top w:val="nil"/>
              <w:left w:val="nil"/>
              <w:bottom w:val="nil"/>
              <w:right w:val="nil"/>
            </w:tcBorders>
            <w:shd w:val="clear" w:color="auto" w:fill="auto"/>
            <w:noWrap/>
            <w:vAlign w:val="bottom"/>
            <w:hideMark/>
          </w:tcPr>
          <w:p w14:paraId="31098FF5" w14:textId="77777777" w:rsidR="00164072" w:rsidRPr="00C05A03" w:rsidRDefault="00164072" w:rsidP="00633DAF">
            <w:pPr>
              <w:spacing w:after="0" w:line="240" w:lineRule="auto"/>
              <w:rPr>
                <w:ins w:id="631" w:author="Mr Ownb" w:date="2021-12-12T22:18:00Z"/>
                <w:rFonts w:ascii="Calibri" w:eastAsia="Times New Roman" w:hAnsi="Calibri" w:cs="Calibri"/>
                <w:color w:val="000000"/>
                <w:sz w:val="22"/>
                <w:szCs w:val="22"/>
              </w:rPr>
            </w:pPr>
            <w:ins w:id="632" w:author="Mr Ownb" w:date="2021-12-12T22:18:00Z">
              <w:r w:rsidRPr="00C05A03">
                <w:rPr>
                  <w:rFonts w:ascii="Calibri" w:eastAsia="Times New Roman" w:hAnsi="Calibri" w:cs="Calibri"/>
                  <w:color w:val="000000"/>
                  <w:sz w:val="22"/>
                  <w:szCs w:val="22"/>
                </w:rPr>
                <w:t>Nebraska</w:t>
              </w:r>
            </w:ins>
          </w:p>
        </w:tc>
        <w:tc>
          <w:tcPr>
            <w:tcW w:w="960" w:type="dxa"/>
            <w:tcBorders>
              <w:top w:val="nil"/>
              <w:left w:val="nil"/>
              <w:bottom w:val="nil"/>
              <w:right w:val="nil"/>
            </w:tcBorders>
            <w:shd w:val="clear" w:color="auto" w:fill="auto"/>
            <w:noWrap/>
            <w:vAlign w:val="bottom"/>
            <w:hideMark/>
          </w:tcPr>
          <w:p w14:paraId="56E467AB" w14:textId="77777777" w:rsidR="00164072" w:rsidRPr="00C05A03" w:rsidRDefault="00164072" w:rsidP="00633DAF">
            <w:pPr>
              <w:spacing w:after="0" w:line="240" w:lineRule="auto"/>
              <w:jc w:val="right"/>
              <w:rPr>
                <w:ins w:id="633" w:author="Mr Ownb" w:date="2021-12-12T22:18:00Z"/>
                <w:rFonts w:ascii="Calibri" w:eastAsia="Times New Roman" w:hAnsi="Calibri" w:cs="Calibri"/>
                <w:color w:val="000000"/>
                <w:sz w:val="22"/>
                <w:szCs w:val="22"/>
              </w:rPr>
            </w:pPr>
            <w:ins w:id="634" w:author="Mr Ownb" w:date="2021-12-12T22:18:00Z">
              <w:r w:rsidRPr="00C05A03">
                <w:rPr>
                  <w:rFonts w:ascii="Calibri" w:eastAsia="Times New Roman" w:hAnsi="Calibri" w:cs="Calibri"/>
                  <w:color w:val="000000"/>
                  <w:sz w:val="22"/>
                  <w:szCs w:val="22"/>
                </w:rPr>
                <w:t>2000</w:t>
              </w:r>
            </w:ins>
          </w:p>
        </w:tc>
        <w:tc>
          <w:tcPr>
            <w:tcW w:w="960" w:type="dxa"/>
            <w:tcBorders>
              <w:top w:val="nil"/>
              <w:left w:val="nil"/>
              <w:bottom w:val="nil"/>
              <w:right w:val="nil"/>
            </w:tcBorders>
            <w:shd w:val="clear" w:color="auto" w:fill="auto"/>
            <w:noWrap/>
            <w:vAlign w:val="bottom"/>
            <w:hideMark/>
          </w:tcPr>
          <w:p w14:paraId="1369F7C5" w14:textId="77777777" w:rsidR="00164072" w:rsidRPr="00C05A03" w:rsidRDefault="00164072" w:rsidP="00633DAF">
            <w:pPr>
              <w:spacing w:after="0" w:line="240" w:lineRule="auto"/>
              <w:rPr>
                <w:ins w:id="635" w:author="Mr Ownb" w:date="2021-12-12T22:18:00Z"/>
                <w:rFonts w:ascii="Calibri" w:eastAsia="Times New Roman" w:hAnsi="Calibri" w:cs="Calibri"/>
                <w:color w:val="000000"/>
                <w:sz w:val="22"/>
                <w:szCs w:val="22"/>
              </w:rPr>
            </w:pPr>
            <w:ins w:id="636" w:author="Mr Ownb" w:date="2021-12-12T22:18:00Z">
              <w:r w:rsidRPr="00C05A03">
                <w:rPr>
                  <w:rFonts w:ascii="Calibri" w:eastAsia="Times New Roman" w:hAnsi="Calibri" w:cs="Calibri"/>
                  <w:color w:val="000000"/>
                  <w:sz w:val="22"/>
                  <w:szCs w:val="22"/>
                </w:rPr>
                <w:t>MIO</w:t>
              </w:r>
            </w:ins>
          </w:p>
        </w:tc>
        <w:tc>
          <w:tcPr>
            <w:tcW w:w="960" w:type="dxa"/>
            <w:tcBorders>
              <w:top w:val="nil"/>
              <w:left w:val="nil"/>
              <w:bottom w:val="nil"/>
              <w:right w:val="nil"/>
            </w:tcBorders>
            <w:shd w:val="clear" w:color="auto" w:fill="auto"/>
            <w:noWrap/>
            <w:vAlign w:val="bottom"/>
            <w:hideMark/>
          </w:tcPr>
          <w:p w14:paraId="63530294" w14:textId="77777777" w:rsidR="00164072" w:rsidRPr="00C05A03" w:rsidRDefault="00164072" w:rsidP="00633DAF">
            <w:pPr>
              <w:spacing w:after="0" w:line="240" w:lineRule="auto"/>
              <w:jc w:val="right"/>
              <w:rPr>
                <w:ins w:id="637" w:author="Mr Ownb" w:date="2021-12-12T22:18:00Z"/>
                <w:rFonts w:ascii="Calibri" w:eastAsia="Times New Roman" w:hAnsi="Calibri" w:cs="Calibri"/>
                <w:color w:val="000000"/>
                <w:sz w:val="22"/>
                <w:szCs w:val="22"/>
              </w:rPr>
            </w:pPr>
            <w:ins w:id="638" w:author="Mr Ownb" w:date="2021-12-12T22:18:00Z">
              <w:r w:rsidRPr="00C05A03">
                <w:rPr>
                  <w:rFonts w:ascii="Calibri" w:eastAsia="Times New Roman" w:hAnsi="Calibri" w:cs="Calibri"/>
                  <w:color w:val="000000"/>
                  <w:sz w:val="22"/>
                  <w:szCs w:val="22"/>
                </w:rPr>
                <w:t>0</w:t>
              </w:r>
            </w:ins>
          </w:p>
        </w:tc>
      </w:tr>
      <w:tr w:rsidR="00164072" w:rsidRPr="00C05A03" w14:paraId="455DD19C" w14:textId="77777777" w:rsidTr="00633DAF">
        <w:trPr>
          <w:trHeight w:val="290"/>
          <w:ins w:id="639" w:author="Mr Ownb" w:date="2021-12-12T22:18:00Z"/>
        </w:trPr>
        <w:tc>
          <w:tcPr>
            <w:tcW w:w="1799" w:type="dxa"/>
            <w:tcBorders>
              <w:top w:val="nil"/>
              <w:left w:val="nil"/>
              <w:bottom w:val="nil"/>
              <w:right w:val="nil"/>
            </w:tcBorders>
            <w:shd w:val="clear" w:color="auto" w:fill="auto"/>
            <w:noWrap/>
            <w:vAlign w:val="bottom"/>
            <w:hideMark/>
          </w:tcPr>
          <w:p w14:paraId="6CB3874C" w14:textId="77777777" w:rsidR="00164072" w:rsidRPr="00C05A03" w:rsidRDefault="00164072" w:rsidP="00633DAF">
            <w:pPr>
              <w:spacing w:after="0" w:line="240" w:lineRule="auto"/>
              <w:rPr>
                <w:ins w:id="640" w:author="Mr Ownb" w:date="2021-12-12T22:18:00Z"/>
                <w:rFonts w:ascii="Calibri" w:eastAsia="Times New Roman" w:hAnsi="Calibri" w:cs="Calibri"/>
                <w:color w:val="000000"/>
                <w:sz w:val="22"/>
                <w:szCs w:val="22"/>
              </w:rPr>
            </w:pPr>
            <w:ins w:id="641" w:author="Mr Ownb" w:date="2021-12-12T22:18:00Z">
              <w:r w:rsidRPr="00C05A03">
                <w:rPr>
                  <w:rFonts w:ascii="Calibri" w:eastAsia="Times New Roman" w:hAnsi="Calibri" w:cs="Calibri"/>
                  <w:color w:val="000000"/>
                  <w:sz w:val="22"/>
                  <w:szCs w:val="22"/>
                </w:rPr>
                <w:t>Ohio</w:t>
              </w:r>
            </w:ins>
          </w:p>
        </w:tc>
        <w:tc>
          <w:tcPr>
            <w:tcW w:w="960" w:type="dxa"/>
            <w:tcBorders>
              <w:top w:val="nil"/>
              <w:left w:val="nil"/>
              <w:bottom w:val="nil"/>
              <w:right w:val="nil"/>
            </w:tcBorders>
            <w:shd w:val="clear" w:color="auto" w:fill="auto"/>
            <w:noWrap/>
            <w:vAlign w:val="bottom"/>
            <w:hideMark/>
          </w:tcPr>
          <w:p w14:paraId="3E5A5F28" w14:textId="77777777" w:rsidR="00164072" w:rsidRPr="00C05A03" w:rsidRDefault="00164072" w:rsidP="00633DAF">
            <w:pPr>
              <w:spacing w:after="0" w:line="240" w:lineRule="auto"/>
              <w:jc w:val="right"/>
              <w:rPr>
                <w:ins w:id="642" w:author="Mr Ownb" w:date="2021-12-12T22:18:00Z"/>
                <w:rFonts w:ascii="Calibri" w:eastAsia="Times New Roman" w:hAnsi="Calibri" w:cs="Calibri"/>
                <w:color w:val="000000"/>
                <w:sz w:val="22"/>
                <w:szCs w:val="22"/>
              </w:rPr>
            </w:pPr>
            <w:ins w:id="643" w:author="Mr Ownb" w:date="2021-12-12T22:18:00Z">
              <w:r w:rsidRPr="00C05A03">
                <w:rPr>
                  <w:rFonts w:ascii="Calibri" w:eastAsia="Times New Roman" w:hAnsi="Calibri" w:cs="Calibri"/>
                  <w:color w:val="000000"/>
                  <w:sz w:val="22"/>
                  <w:szCs w:val="22"/>
                </w:rPr>
                <w:t>1985</w:t>
              </w:r>
            </w:ins>
          </w:p>
        </w:tc>
        <w:tc>
          <w:tcPr>
            <w:tcW w:w="960" w:type="dxa"/>
            <w:tcBorders>
              <w:top w:val="nil"/>
              <w:left w:val="nil"/>
              <w:bottom w:val="nil"/>
              <w:right w:val="nil"/>
            </w:tcBorders>
            <w:shd w:val="clear" w:color="auto" w:fill="auto"/>
            <w:noWrap/>
            <w:vAlign w:val="bottom"/>
            <w:hideMark/>
          </w:tcPr>
          <w:p w14:paraId="2C014558" w14:textId="77777777" w:rsidR="00164072" w:rsidRPr="00C05A03" w:rsidRDefault="00164072" w:rsidP="00633DAF">
            <w:pPr>
              <w:spacing w:after="0" w:line="240" w:lineRule="auto"/>
              <w:rPr>
                <w:ins w:id="644" w:author="Mr Ownb" w:date="2021-12-12T22:18:00Z"/>
                <w:rFonts w:ascii="Calibri" w:eastAsia="Times New Roman" w:hAnsi="Calibri" w:cs="Calibri"/>
                <w:color w:val="000000"/>
                <w:sz w:val="22"/>
                <w:szCs w:val="22"/>
              </w:rPr>
            </w:pPr>
            <w:ins w:id="645" w:author="Mr Ownb" w:date="2021-12-12T22:18:00Z">
              <w:r w:rsidRPr="00C05A03">
                <w:rPr>
                  <w:rFonts w:ascii="Calibri" w:eastAsia="Times New Roman" w:hAnsi="Calibri" w:cs="Calibri"/>
                  <w:color w:val="000000"/>
                  <w:sz w:val="22"/>
                  <w:szCs w:val="22"/>
                </w:rPr>
                <w:t>MIO</w:t>
              </w:r>
            </w:ins>
          </w:p>
        </w:tc>
        <w:tc>
          <w:tcPr>
            <w:tcW w:w="960" w:type="dxa"/>
            <w:tcBorders>
              <w:top w:val="nil"/>
              <w:left w:val="nil"/>
              <w:bottom w:val="nil"/>
              <w:right w:val="nil"/>
            </w:tcBorders>
            <w:shd w:val="clear" w:color="auto" w:fill="auto"/>
            <w:noWrap/>
            <w:vAlign w:val="bottom"/>
            <w:hideMark/>
          </w:tcPr>
          <w:p w14:paraId="47CE0335" w14:textId="77777777" w:rsidR="00164072" w:rsidRPr="00C05A03" w:rsidRDefault="00164072" w:rsidP="00633DAF">
            <w:pPr>
              <w:spacing w:after="0" w:line="240" w:lineRule="auto"/>
              <w:jc w:val="right"/>
              <w:rPr>
                <w:ins w:id="646" w:author="Mr Ownb" w:date="2021-12-12T22:18:00Z"/>
                <w:rFonts w:ascii="Calibri" w:eastAsia="Times New Roman" w:hAnsi="Calibri" w:cs="Calibri"/>
                <w:color w:val="000000"/>
                <w:sz w:val="22"/>
                <w:szCs w:val="22"/>
              </w:rPr>
            </w:pPr>
            <w:ins w:id="647" w:author="Mr Ownb" w:date="2021-12-12T22:18:00Z">
              <w:r w:rsidRPr="00C05A03">
                <w:rPr>
                  <w:rFonts w:ascii="Calibri" w:eastAsia="Times New Roman" w:hAnsi="Calibri" w:cs="Calibri"/>
                  <w:color w:val="000000"/>
                  <w:sz w:val="22"/>
                  <w:szCs w:val="22"/>
                </w:rPr>
                <w:t>0</w:t>
              </w:r>
            </w:ins>
          </w:p>
        </w:tc>
      </w:tr>
      <w:tr w:rsidR="00164072" w:rsidRPr="00C05A03" w14:paraId="13BE65CF" w14:textId="77777777" w:rsidTr="00633DAF">
        <w:trPr>
          <w:trHeight w:val="290"/>
          <w:ins w:id="648" w:author="Mr Ownb" w:date="2021-12-12T22:18:00Z"/>
        </w:trPr>
        <w:tc>
          <w:tcPr>
            <w:tcW w:w="1799" w:type="dxa"/>
            <w:tcBorders>
              <w:top w:val="nil"/>
              <w:left w:val="nil"/>
              <w:bottom w:val="nil"/>
              <w:right w:val="nil"/>
            </w:tcBorders>
            <w:shd w:val="clear" w:color="auto" w:fill="auto"/>
            <w:noWrap/>
            <w:vAlign w:val="bottom"/>
            <w:hideMark/>
          </w:tcPr>
          <w:p w14:paraId="3B3F20D8" w14:textId="77777777" w:rsidR="00164072" w:rsidRPr="00C05A03" w:rsidRDefault="00164072" w:rsidP="00633DAF">
            <w:pPr>
              <w:spacing w:after="0" w:line="240" w:lineRule="auto"/>
              <w:rPr>
                <w:ins w:id="649" w:author="Mr Ownb" w:date="2021-12-12T22:18:00Z"/>
                <w:rFonts w:ascii="Calibri" w:eastAsia="Times New Roman" w:hAnsi="Calibri" w:cs="Calibri"/>
                <w:color w:val="000000"/>
                <w:sz w:val="22"/>
                <w:szCs w:val="22"/>
              </w:rPr>
            </w:pPr>
            <w:ins w:id="650" w:author="Mr Ownb" w:date="2021-12-12T22:18:00Z">
              <w:r w:rsidRPr="00C05A03">
                <w:rPr>
                  <w:rFonts w:ascii="Calibri" w:eastAsia="Times New Roman" w:hAnsi="Calibri" w:cs="Calibri"/>
                  <w:color w:val="000000"/>
                  <w:sz w:val="22"/>
                  <w:szCs w:val="22"/>
                </w:rPr>
                <w:t>Alabama</w:t>
              </w:r>
            </w:ins>
          </w:p>
        </w:tc>
        <w:tc>
          <w:tcPr>
            <w:tcW w:w="960" w:type="dxa"/>
            <w:tcBorders>
              <w:top w:val="nil"/>
              <w:left w:val="nil"/>
              <w:bottom w:val="nil"/>
              <w:right w:val="nil"/>
            </w:tcBorders>
            <w:shd w:val="clear" w:color="auto" w:fill="auto"/>
            <w:noWrap/>
            <w:vAlign w:val="bottom"/>
            <w:hideMark/>
          </w:tcPr>
          <w:p w14:paraId="7FDBC9C5" w14:textId="77777777" w:rsidR="00164072" w:rsidRPr="00C05A03" w:rsidRDefault="00164072" w:rsidP="00633DAF">
            <w:pPr>
              <w:spacing w:after="0" w:line="240" w:lineRule="auto"/>
              <w:jc w:val="right"/>
              <w:rPr>
                <w:ins w:id="651" w:author="Mr Ownb" w:date="2021-12-12T22:18:00Z"/>
                <w:rFonts w:ascii="Calibri" w:eastAsia="Times New Roman" w:hAnsi="Calibri" w:cs="Calibri"/>
                <w:color w:val="000000"/>
                <w:sz w:val="22"/>
                <w:szCs w:val="22"/>
              </w:rPr>
            </w:pPr>
            <w:ins w:id="652" w:author="Mr Ownb" w:date="2021-12-12T22:18:00Z">
              <w:r w:rsidRPr="00C05A03">
                <w:rPr>
                  <w:rFonts w:ascii="Calibri" w:eastAsia="Times New Roman" w:hAnsi="Calibri" w:cs="Calibri"/>
                  <w:color w:val="000000"/>
                  <w:sz w:val="22"/>
                  <w:szCs w:val="22"/>
                </w:rPr>
                <w:t>2001</w:t>
              </w:r>
            </w:ins>
          </w:p>
        </w:tc>
        <w:tc>
          <w:tcPr>
            <w:tcW w:w="960" w:type="dxa"/>
            <w:tcBorders>
              <w:top w:val="nil"/>
              <w:left w:val="nil"/>
              <w:bottom w:val="nil"/>
              <w:right w:val="nil"/>
            </w:tcBorders>
            <w:shd w:val="clear" w:color="auto" w:fill="auto"/>
            <w:noWrap/>
            <w:vAlign w:val="bottom"/>
            <w:hideMark/>
          </w:tcPr>
          <w:p w14:paraId="2DD87976" w14:textId="77777777" w:rsidR="00164072" w:rsidRPr="00C05A03" w:rsidRDefault="00164072" w:rsidP="00633DAF">
            <w:pPr>
              <w:spacing w:after="0" w:line="240" w:lineRule="auto"/>
              <w:rPr>
                <w:ins w:id="653" w:author="Mr Ownb" w:date="2021-12-12T22:18:00Z"/>
                <w:rFonts w:ascii="Calibri" w:eastAsia="Times New Roman" w:hAnsi="Calibri" w:cs="Calibri"/>
                <w:color w:val="000000"/>
                <w:sz w:val="22"/>
                <w:szCs w:val="22"/>
              </w:rPr>
            </w:pPr>
            <w:ins w:id="654" w:author="Mr Ownb" w:date="2021-12-12T22:18:00Z">
              <w:r w:rsidRPr="00C05A03">
                <w:rPr>
                  <w:rFonts w:ascii="Calibri" w:eastAsia="Times New Roman" w:hAnsi="Calibri" w:cs="Calibri"/>
                  <w:color w:val="000000"/>
                  <w:sz w:val="22"/>
                  <w:szCs w:val="22"/>
                </w:rPr>
                <w:t>MIO</w:t>
              </w:r>
            </w:ins>
          </w:p>
        </w:tc>
        <w:tc>
          <w:tcPr>
            <w:tcW w:w="960" w:type="dxa"/>
            <w:tcBorders>
              <w:top w:val="nil"/>
              <w:left w:val="nil"/>
              <w:bottom w:val="nil"/>
              <w:right w:val="nil"/>
            </w:tcBorders>
            <w:shd w:val="clear" w:color="auto" w:fill="auto"/>
            <w:noWrap/>
            <w:vAlign w:val="bottom"/>
            <w:hideMark/>
          </w:tcPr>
          <w:p w14:paraId="64B8771C" w14:textId="77777777" w:rsidR="00164072" w:rsidRPr="00C05A03" w:rsidRDefault="00164072" w:rsidP="00633DAF">
            <w:pPr>
              <w:spacing w:after="0" w:line="240" w:lineRule="auto"/>
              <w:jc w:val="right"/>
              <w:rPr>
                <w:ins w:id="655" w:author="Mr Ownb" w:date="2021-12-12T22:18:00Z"/>
                <w:rFonts w:ascii="Calibri" w:eastAsia="Times New Roman" w:hAnsi="Calibri" w:cs="Calibri"/>
                <w:color w:val="000000"/>
                <w:sz w:val="22"/>
                <w:szCs w:val="22"/>
              </w:rPr>
            </w:pPr>
            <w:ins w:id="656" w:author="Mr Ownb" w:date="2021-12-12T22:18:00Z">
              <w:r w:rsidRPr="00C05A03">
                <w:rPr>
                  <w:rFonts w:ascii="Calibri" w:eastAsia="Times New Roman" w:hAnsi="Calibri" w:cs="Calibri"/>
                  <w:color w:val="000000"/>
                  <w:sz w:val="22"/>
                  <w:szCs w:val="22"/>
                </w:rPr>
                <w:t>0</w:t>
              </w:r>
            </w:ins>
          </w:p>
        </w:tc>
      </w:tr>
      <w:tr w:rsidR="00164072" w:rsidRPr="00C05A03" w14:paraId="23E15155" w14:textId="77777777" w:rsidTr="00633DAF">
        <w:trPr>
          <w:trHeight w:val="290"/>
          <w:ins w:id="657" w:author="Mr Ownb" w:date="2021-12-12T22:18:00Z"/>
        </w:trPr>
        <w:tc>
          <w:tcPr>
            <w:tcW w:w="1799" w:type="dxa"/>
            <w:tcBorders>
              <w:top w:val="nil"/>
              <w:left w:val="nil"/>
              <w:bottom w:val="nil"/>
              <w:right w:val="nil"/>
            </w:tcBorders>
            <w:shd w:val="clear" w:color="auto" w:fill="auto"/>
            <w:noWrap/>
            <w:vAlign w:val="bottom"/>
            <w:hideMark/>
          </w:tcPr>
          <w:p w14:paraId="0A547A9D" w14:textId="77777777" w:rsidR="00164072" w:rsidRPr="00C05A03" w:rsidRDefault="00164072" w:rsidP="00633DAF">
            <w:pPr>
              <w:spacing w:after="0" w:line="240" w:lineRule="auto"/>
              <w:rPr>
                <w:ins w:id="658" w:author="Mr Ownb" w:date="2021-12-12T22:18:00Z"/>
                <w:rFonts w:ascii="Calibri" w:eastAsia="Times New Roman" w:hAnsi="Calibri" w:cs="Calibri"/>
                <w:color w:val="000000"/>
                <w:sz w:val="22"/>
                <w:szCs w:val="22"/>
              </w:rPr>
            </w:pPr>
            <w:ins w:id="659" w:author="Mr Ownb" w:date="2021-12-12T22:18:00Z">
              <w:r w:rsidRPr="00C05A03">
                <w:rPr>
                  <w:rFonts w:ascii="Calibri" w:eastAsia="Times New Roman" w:hAnsi="Calibri" w:cs="Calibri"/>
                  <w:color w:val="000000"/>
                  <w:sz w:val="22"/>
                  <w:szCs w:val="22"/>
                </w:rPr>
                <w:t>Georgia</w:t>
              </w:r>
            </w:ins>
          </w:p>
        </w:tc>
        <w:tc>
          <w:tcPr>
            <w:tcW w:w="960" w:type="dxa"/>
            <w:tcBorders>
              <w:top w:val="nil"/>
              <w:left w:val="nil"/>
              <w:bottom w:val="nil"/>
              <w:right w:val="nil"/>
            </w:tcBorders>
            <w:shd w:val="clear" w:color="auto" w:fill="auto"/>
            <w:noWrap/>
            <w:vAlign w:val="bottom"/>
            <w:hideMark/>
          </w:tcPr>
          <w:p w14:paraId="65F0864A" w14:textId="77777777" w:rsidR="00164072" w:rsidRPr="00C05A03" w:rsidRDefault="00164072" w:rsidP="00633DAF">
            <w:pPr>
              <w:spacing w:after="0" w:line="240" w:lineRule="auto"/>
              <w:jc w:val="right"/>
              <w:rPr>
                <w:ins w:id="660" w:author="Mr Ownb" w:date="2021-12-12T22:18:00Z"/>
                <w:rFonts w:ascii="Calibri" w:eastAsia="Times New Roman" w:hAnsi="Calibri" w:cs="Calibri"/>
                <w:color w:val="000000"/>
                <w:sz w:val="22"/>
                <w:szCs w:val="22"/>
              </w:rPr>
            </w:pPr>
            <w:ins w:id="661" w:author="Mr Ownb" w:date="2021-12-12T22:18:00Z">
              <w:r w:rsidRPr="00C05A03">
                <w:rPr>
                  <w:rFonts w:ascii="Calibri" w:eastAsia="Times New Roman" w:hAnsi="Calibri" w:cs="Calibri"/>
                  <w:color w:val="000000"/>
                  <w:sz w:val="22"/>
                  <w:szCs w:val="22"/>
                </w:rPr>
                <w:t>1998</w:t>
              </w:r>
            </w:ins>
          </w:p>
        </w:tc>
        <w:tc>
          <w:tcPr>
            <w:tcW w:w="960" w:type="dxa"/>
            <w:tcBorders>
              <w:top w:val="nil"/>
              <w:left w:val="nil"/>
              <w:bottom w:val="nil"/>
              <w:right w:val="nil"/>
            </w:tcBorders>
            <w:shd w:val="clear" w:color="auto" w:fill="auto"/>
            <w:noWrap/>
            <w:vAlign w:val="bottom"/>
            <w:hideMark/>
          </w:tcPr>
          <w:p w14:paraId="575CB9FF" w14:textId="77777777" w:rsidR="00164072" w:rsidRPr="00C05A03" w:rsidRDefault="00164072" w:rsidP="00633DAF">
            <w:pPr>
              <w:spacing w:after="0" w:line="240" w:lineRule="auto"/>
              <w:rPr>
                <w:ins w:id="662" w:author="Mr Ownb" w:date="2021-12-12T22:18:00Z"/>
                <w:rFonts w:ascii="Calibri" w:eastAsia="Times New Roman" w:hAnsi="Calibri" w:cs="Calibri"/>
                <w:color w:val="000000"/>
                <w:sz w:val="22"/>
                <w:szCs w:val="22"/>
              </w:rPr>
            </w:pPr>
            <w:ins w:id="663" w:author="Mr Ownb" w:date="2021-12-12T22:18:00Z">
              <w:r w:rsidRPr="00C05A03">
                <w:rPr>
                  <w:rFonts w:ascii="Calibri" w:eastAsia="Times New Roman" w:hAnsi="Calibri" w:cs="Calibri"/>
                  <w:color w:val="000000"/>
                  <w:sz w:val="22"/>
                  <w:szCs w:val="22"/>
                </w:rPr>
                <w:t>MIO</w:t>
              </w:r>
            </w:ins>
          </w:p>
        </w:tc>
        <w:tc>
          <w:tcPr>
            <w:tcW w:w="960" w:type="dxa"/>
            <w:tcBorders>
              <w:top w:val="nil"/>
              <w:left w:val="nil"/>
              <w:bottom w:val="nil"/>
              <w:right w:val="nil"/>
            </w:tcBorders>
            <w:shd w:val="clear" w:color="auto" w:fill="auto"/>
            <w:noWrap/>
            <w:vAlign w:val="bottom"/>
            <w:hideMark/>
          </w:tcPr>
          <w:p w14:paraId="1B5841CF" w14:textId="77777777" w:rsidR="00164072" w:rsidRPr="00C05A03" w:rsidRDefault="00164072" w:rsidP="00633DAF">
            <w:pPr>
              <w:spacing w:after="0" w:line="240" w:lineRule="auto"/>
              <w:jc w:val="right"/>
              <w:rPr>
                <w:ins w:id="664" w:author="Mr Ownb" w:date="2021-12-12T22:18:00Z"/>
                <w:rFonts w:ascii="Calibri" w:eastAsia="Times New Roman" w:hAnsi="Calibri" w:cs="Calibri"/>
                <w:color w:val="000000"/>
                <w:sz w:val="22"/>
                <w:szCs w:val="22"/>
              </w:rPr>
            </w:pPr>
            <w:ins w:id="665" w:author="Mr Ownb" w:date="2021-12-12T22:18:00Z">
              <w:r w:rsidRPr="00C05A03">
                <w:rPr>
                  <w:rFonts w:ascii="Calibri" w:eastAsia="Times New Roman" w:hAnsi="Calibri" w:cs="Calibri"/>
                  <w:color w:val="000000"/>
                  <w:sz w:val="22"/>
                  <w:szCs w:val="22"/>
                </w:rPr>
                <w:t>0</w:t>
              </w:r>
            </w:ins>
          </w:p>
        </w:tc>
      </w:tr>
      <w:tr w:rsidR="00164072" w:rsidRPr="00C05A03" w14:paraId="514E2997" w14:textId="77777777" w:rsidTr="00633DAF">
        <w:trPr>
          <w:trHeight w:val="290"/>
          <w:ins w:id="666" w:author="Mr Ownb" w:date="2021-12-12T22:18:00Z"/>
        </w:trPr>
        <w:tc>
          <w:tcPr>
            <w:tcW w:w="1799" w:type="dxa"/>
            <w:tcBorders>
              <w:top w:val="nil"/>
              <w:left w:val="nil"/>
              <w:bottom w:val="nil"/>
              <w:right w:val="nil"/>
            </w:tcBorders>
            <w:shd w:val="clear" w:color="auto" w:fill="auto"/>
            <w:noWrap/>
            <w:vAlign w:val="bottom"/>
            <w:hideMark/>
          </w:tcPr>
          <w:p w14:paraId="15F9E706" w14:textId="77777777" w:rsidR="00164072" w:rsidRPr="00C05A03" w:rsidRDefault="00164072" w:rsidP="00633DAF">
            <w:pPr>
              <w:spacing w:after="0" w:line="240" w:lineRule="auto"/>
              <w:rPr>
                <w:ins w:id="667" w:author="Mr Ownb" w:date="2021-12-12T22:18:00Z"/>
                <w:rFonts w:ascii="Calibri" w:eastAsia="Times New Roman" w:hAnsi="Calibri" w:cs="Calibri"/>
                <w:color w:val="000000"/>
                <w:sz w:val="22"/>
                <w:szCs w:val="22"/>
              </w:rPr>
            </w:pPr>
            <w:ins w:id="668" w:author="Mr Ownb" w:date="2021-12-12T22:18:00Z">
              <w:r w:rsidRPr="00C05A03">
                <w:rPr>
                  <w:rFonts w:ascii="Calibri" w:eastAsia="Times New Roman" w:hAnsi="Calibri" w:cs="Calibri"/>
                  <w:color w:val="000000"/>
                  <w:sz w:val="22"/>
                  <w:szCs w:val="22"/>
                </w:rPr>
                <w:t>New York</w:t>
              </w:r>
            </w:ins>
          </w:p>
        </w:tc>
        <w:tc>
          <w:tcPr>
            <w:tcW w:w="960" w:type="dxa"/>
            <w:tcBorders>
              <w:top w:val="nil"/>
              <w:left w:val="nil"/>
              <w:bottom w:val="nil"/>
              <w:right w:val="nil"/>
            </w:tcBorders>
            <w:shd w:val="clear" w:color="auto" w:fill="auto"/>
            <w:noWrap/>
            <w:vAlign w:val="bottom"/>
            <w:hideMark/>
          </w:tcPr>
          <w:p w14:paraId="2F208D0C" w14:textId="77777777" w:rsidR="00164072" w:rsidRPr="00C05A03" w:rsidRDefault="00164072" w:rsidP="00633DAF">
            <w:pPr>
              <w:spacing w:after="0" w:line="240" w:lineRule="auto"/>
              <w:jc w:val="right"/>
              <w:rPr>
                <w:ins w:id="669" w:author="Mr Ownb" w:date="2021-12-12T22:18:00Z"/>
                <w:rFonts w:ascii="Calibri" w:eastAsia="Times New Roman" w:hAnsi="Calibri" w:cs="Calibri"/>
                <w:color w:val="000000"/>
                <w:sz w:val="22"/>
                <w:szCs w:val="22"/>
              </w:rPr>
            </w:pPr>
            <w:ins w:id="670" w:author="Mr Ownb" w:date="2021-12-12T22:18:00Z">
              <w:r w:rsidRPr="00C05A03">
                <w:rPr>
                  <w:rFonts w:ascii="Calibri" w:eastAsia="Times New Roman" w:hAnsi="Calibri" w:cs="Calibri"/>
                  <w:color w:val="000000"/>
                  <w:sz w:val="22"/>
                  <w:szCs w:val="22"/>
                </w:rPr>
                <w:t>1999</w:t>
              </w:r>
            </w:ins>
          </w:p>
        </w:tc>
        <w:tc>
          <w:tcPr>
            <w:tcW w:w="960" w:type="dxa"/>
            <w:tcBorders>
              <w:top w:val="nil"/>
              <w:left w:val="nil"/>
              <w:bottom w:val="nil"/>
              <w:right w:val="nil"/>
            </w:tcBorders>
            <w:shd w:val="clear" w:color="auto" w:fill="auto"/>
            <w:noWrap/>
            <w:vAlign w:val="bottom"/>
            <w:hideMark/>
          </w:tcPr>
          <w:p w14:paraId="0ECFE439" w14:textId="77777777" w:rsidR="00164072" w:rsidRPr="00C05A03" w:rsidRDefault="00164072" w:rsidP="00633DAF">
            <w:pPr>
              <w:spacing w:after="0" w:line="240" w:lineRule="auto"/>
              <w:rPr>
                <w:ins w:id="671" w:author="Mr Ownb" w:date="2021-12-12T22:18:00Z"/>
                <w:rFonts w:ascii="Calibri" w:eastAsia="Times New Roman" w:hAnsi="Calibri" w:cs="Calibri"/>
                <w:color w:val="000000"/>
                <w:sz w:val="22"/>
                <w:szCs w:val="22"/>
              </w:rPr>
            </w:pPr>
            <w:ins w:id="672" w:author="Mr Ownb" w:date="2021-12-12T22:18:00Z">
              <w:r w:rsidRPr="00C05A03">
                <w:rPr>
                  <w:rFonts w:ascii="Calibri" w:eastAsia="Times New Roman" w:hAnsi="Calibri" w:cs="Calibri"/>
                  <w:color w:val="000000"/>
                  <w:sz w:val="22"/>
                  <w:szCs w:val="22"/>
                </w:rPr>
                <w:t>MIO</w:t>
              </w:r>
            </w:ins>
          </w:p>
        </w:tc>
        <w:tc>
          <w:tcPr>
            <w:tcW w:w="960" w:type="dxa"/>
            <w:tcBorders>
              <w:top w:val="nil"/>
              <w:left w:val="nil"/>
              <w:bottom w:val="nil"/>
              <w:right w:val="nil"/>
            </w:tcBorders>
            <w:shd w:val="clear" w:color="auto" w:fill="auto"/>
            <w:noWrap/>
            <w:vAlign w:val="bottom"/>
            <w:hideMark/>
          </w:tcPr>
          <w:p w14:paraId="58731088" w14:textId="77777777" w:rsidR="00164072" w:rsidRPr="00C05A03" w:rsidRDefault="00164072" w:rsidP="00633DAF">
            <w:pPr>
              <w:spacing w:after="0" w:line="240" w:lineRule="auto"/>
              <w:jc w:val="right"/>
              <w:rPr>
                <w:ins w:id="673" w:author="Mr Ownb" w:date="2021-12-12T22:18:00Z"/>
                <w:rFonts w:ascii="Calibri" w:eastAsia="Times New Roman" w:hAnsi="Calibri" w:cs="Calibri"/>
                <w:color w:val="000000"/>
                <w:sz w:val="22"/>
                <w:szCs w:val="22"/>
              </w:rPr>
            </w:pPr>
            <w:ins w:id="674" w:author="Mr Ownb" w:date="2021-12-12T22:18:00Z">
              <w:r w:rsidRPr="00C05A03">
                <w:rPr>
                  <w:rFonts w:ascii="Calibri" w:eastAsia="Times New Roman" w:hAnsi="Calibri" w:cs="Calibri"/>
                  <w:color w:val="000000"/>
                  <w:sz w:val="22"/>
                  <w:szCs w:val="22"/>
                </w:rPr>
                <w:t>0</w:t>
              </w:r>
            </w:ins>
          </w:p>
        </w:tc>
      </w:tr>
      <w:tr w:rsidR="00164072" w:rsidRPr="00C05A03" w14:paraId="20787B71" w14:textId="77777777" w:rsidTr="00633DAF">
        <w:trPr>
          <w:trHeight w:val="290"/>
          <w:ins w:id="675" w:author="Mr Ownb" w:date="2021-12-12T22:18:00Z"/>
        </w:trPr>
        <w:tc>
          <w:tcPr>
            <w:tcW w:w="1799" w:type="dxa"/>
            <w:tcBorders>
              <w:top w:val="nil"/>
              <w:left w:val="nil"/>
              <w:bottom w:val="nil"/>
              <w:right w:val="nil"/>
            </w:tcBorders>
            <w:shd w:val="clear" w:color="auto" w:fill="auto"/>
            <w:noWrap/>
            <w:vAlign w:val="bottom"/>
            <w:hideMark/>
          </w:tcPr>
          <w:p w14:paraId="3E9E6D2F" w14:textId="77777777" w:rsidR="00164072" w:rsidRPr="00C05A03" w:rsidRDefault="00164072" w:rsidP="00633DAF">
            <w:pPr>
              <w:spacing w:after="0" w:line="240" w:lineRule="auto"/>
              <w:rPr>
                <w:ins w:id="676" w:author="Mr Ownb" w:date="2021-12-12T22:18:00Z"/>
                <w:rFonts w:ascii="Calibri" w:eastAsia="Times New Roman" w:hAnsi="Calibri" w:cs="Calibri"/>
                <w:color w:val="000000"/>
                <w:sz w:val="22"/>
                <w:szCs w:val="22"/>
              </w:rPr>
            </w:pPr>
            <w:ins w:id="677" w:author="Mr Ownb" w:date="2021-12-12T22:18:00Z">
              <w:r w:rsidRPr="00C05A03">
                <w:rPr>
                  <w:rFonts w:ascii="Calibri" w:eastAsia="Times New Roman" w:hAnsi="Calibri" w:cs="Calibri"/>
                  <w:color w:val="000000"/>
                  <w:sz w:val="22"/>
                  <w:szCs w:val="22"/>
                </w:rPr>
                <w:t>Utah</w:t>
              </w:r>
            </w:ins>
          </w:p>
        </w:tc>
        <w:tc>
          <w:tcPr>
            <w:tcW w:w="960" w:type="dxa"/>
            <w:tcBorders>
              <w:top w:val="nil"/>
              <w:left w:val="nil"/>
              <w:bottom w:val="nil"/>
              <w:right w:val="nil"/>
            </w:tcBorders>
            <w:shd w:val="clear" w:color="auto" w:fill="auto"/>
            <w:noWrap/>
            <w:vAlign w:val="bottom"/>
            <w:hideMark/>
          </w:tcPr>
          <w:p w14:paraId="5ECF6A0E" w14:textId="77777777" w:rsidR="00164072" w:rsidRPr="00C05A03" w:rsidRDefault="00164072" w:rsidP="00633DAF">
            <w:pPr>
              <w:spacing w:after="0" w:line="240" w:lineRule="auto"/>
              <w:jc w:val="right"/>
              <w:rPr>
                <w:ins w:id="678" w:author="Mr Ownb" w:date="2021-12-12T22:18:00Z"/>
                <w:rFonts w:ascii="Calibri" w:eastAsia="Times New Roman" w:hAnsi="Calibri" w:cs="Calibri"/>
                <w:color w:val="000000"/>
                <w:sz w:val="22"/>
                <w:szCs w:val="22"/>
              </w:rPr>
            </w:pPr>
            <w:ins w:id="679" w:author="Mr Ownb" w:date="2021-12-12T22:18:00Z">
              <w:r w:rsidRPr="00C05A03">
                <w:rPr>
                  <w:rFonts w:ascii="Calibri" w:eastAsia="Times New Roman" w:hAnsi="Calibri" w:cs="Calibri"/>
                  <w:color w:val="000000"/>
                  <w:sz w:val="22"/>
                  <w:szCs w:val="22"/>
                </w:rPr>
                <w:t>2001</w:t>
              </w:r>
            </w:ins>
          </w:p>
        </w:tc>
        <w:tc>
          <w:tcPr>
            <w:tcW w:w="960" w:type="dxa"/>
            <w:tcBorders>
              <w:top w:val="nil"/>
              <w:left w:val="nil"/>
              <w:bottom w:val="nil"/>
              <w:right w:val="nil"/>
            </w:tcBorders>
            <w:shd w:val="clear" w:color="auto" w:fill="auto"/>
            <w:noWrap/>
            <w:vAlign w:val="bottom"/>
            <w:hideMark/>
          </w:tcPr>
          <w:p w14:paraId="56248DF3" w14:textId="77777777" w:rsidR="00164072" w:rsidRPr="00C05A03" w:rsidRDefault="00164072" w:rsidP="00633DAF">
            <w:pPr>
              <w:spacing w:after="0" w:line="240" w:lineRule="auto"/>
              <w:rPr>
                <w:ins w:id="680" w:author="Mr Ownb" w:date="2021-12-12T22:18:00Z"/>
                <w:rFonts w:ascii="Calibri" w:eastAsia="Times New Roman" w:hAnsi="Calibri" w:cs="Calibri"/>
                <w:color w:val="000000"/>
                <w:sz w:val="22"/>
                <w:szCs w:val="22"/>
              </w:rPr>
            </w:pPr>
            <w:ins w:id="681" w:author="Mr Ownb" w:date="2021-12-12T22:18:00Z">
              <w:r w:rsidRPr="00C05A03">
                <w:rPr>
                  <w:rFonts w:ascii="Calibri" w:eastAsia="Times New Roman" w:hAnsi="Calibri" w:cs="Calibri"/>
                  <w:color w:val="000000"/>
                  <w:sz w:val="22"/>
                  <w:szCs w:val="22"/>
                </w:rPr>
                <w:t>MIO</w:t>
              </w:r>
            </w:ins>
          </w:p>
        </w:tc>
        <w:tc>
          <w:tcPr>
            <w:tcW w:w="960" w:type="dxa"/>
            <w:tcBorders>
              <w:top w:val="nil"/>
              <w:left w:val="nil"/>
              <w:bottom w:val="nil"/>
              <w:right w:val="nil"/>
            </w:tcBorders>
            <w:shd w:val="clear" w:color="auto" w:fill="auto"/>
            <w:noWrap/>
            <w:vAlign w:val="bottom"/>
            <w:hideMark/>
          </w:tcPr>
          <w:p w14:paraId="53668E93" w14:textId="77777777" w:rsidR="00164072" w:rsidRPr="00C05A03" w:rsidRDefault="00164072" w:rsidP="00633DAF">
            <w:pPr>
              <w:spacing w:after="0" w:line="240" w:lineRule="auto"/>
              <w:jc w:val="right"/>
              <w:rPr>
                <w:ins w:id="682" w:author="Mr Ownb" w:date="2021-12-12T22:18:00Z"/>
                <w:rFonts w:ascii="Calibri" w:eastAsia="Times New Roman" w:hAnsi="Calibri" w:cs="Calibri"/>
                <w:color w:val="000000"/>
                <w:sz w:val="22"/>
                <w:szCs w:val="22"/>
              </w:rPr>
            </w:pPr>
            <w:ins w:id="683" w:author="Mr Ownb" w:date="2021-12-12T22:18:00Z">
              <w:r w:rsidRPr="00C05A03">
                <w:rPr>
                  <w:rFonts w:ascii="Calibri" w:eastAsia="Times New Roman" w:hAnsi="Calibri" w:cs="Calibri"/>
                  <w:color w:val="000000"/>
                  <w:sz w:val="22"/>
                  <w:szCs w:val="22"/>
                </w:rPr>
                <w:t>0</w:t>
              </w:r>
            </w:ins>
          </w:p>
        </w:tc>
      </w:tr>
      <w:tr w:rsidR="00164072" w:rsidRPr="00C05A03" w14:paraId="04F6843E" w14:textId="77777777" w:rsidTr="00633DAF">
        <w:trPr>
          <w:trHeight w:val="290"/>
          <w:ins w:id="684" w:author="Mr Ownb" w:date="2021-12-12T22:18:00Z"/>
        </w:trPr>
        <w:tc>
          <w:tcPr>
            <w:tcW w:w="1799" w:type="dxa"/>
            <w:tcBorders>
              <w:top w:val="nil"/>
              <w:left w:val="nil"/>
              <w:bottom w:val="nil"/>
              <w:right w:val="nil"/>
            </w:tcBorders>
            <w:shd w:val="clear" w:color="auto" w:fill="auto"/>
            <w:noWrap/>
            <w:vAlign w:val="bottom"/>
            <w:hideMark/>
          </w:tcPr>
          <w:p w14:paraId="49244FF4" w14:textId="77777777" w:rsidR="00164072" w:rsidRPr="00C05A03" w:rsidRDefault="00164072" w:rsidP="00633DAF">
            <w:pPr>
              <w:spacing w:after="0" w:line="240" w:lineRule="auto"/>
              <w:rPr>
                <w:ins w:id="685" w:author="Mr Ownb" w:date="2021-12-12T22:18:00Z"/>
                <w:rFonts w:ascii="Calibri" w:eastAsia="Times New Roman" w:hAnsi="Calibri" w:cs="Calibri"/>
                <w:color w:val="000000"/>
                <w:sz w:val="22"/>
                <w:szCs w:val="22"/>
              </w:rPr>
            </w:pPr>
            <w:ins w:id="686" w:author="Mr Ownb" w:date="2021-12-12T22:18:00Z">
              <w:r w:rsidRPr="00C05A03">
                <w:rPr>
                  <w:rFonts w:ascii="Calibri" w:eastAsia="Times New Roman" w:hAnsi="Calibri" w:cs="Calibri"/>
                  <w:color w:val="000000"/>
                  <w:sz w:val="22"/>
                  <w:szCs w:val="22"/>
                </w:rPr>
                <w:t>Alaska</w:t>
              </w:r>
            </w:ins>
          </w:p>
        </w:tc>
        <w:tc>
          <w:tcPr>
            <w:tcW w:w="960" w:type="dxa"/>
            <w:tcBorders>
              <w:top w:val="nil"/>
              <w:left w:val="nil"/>
              <w:bottom w:val="nil"/>
              <w:right w:val="nil"/>
            </w:tcBorders>
            <w:shd w:val="clear" w:color="auto" w:fill="auto"/>
            <w:noWrap/>
            <w:vAlign w:val="bottom"/>
            <w:hideMark/>
          </w:tcPr>
          <w:p w14:paraId="111C1C6F" w14:textId="77777777" w:rsidR="00164072" w:rsidRPr="00C05A03" w:rsidRDefault="00164072" w:rsidP="00633DAF">
            <w:pPr>
              <w:spacing w:after="0" w:line="240" w:lineRule="auto"/>
              <w:rPr>
                <w:ins w:id="687" w:author="Mr Ownb" w:date="2021-12-12T22:18:00Z"/>
                <w:rFonts w:ascii="Calibri" w:eastAsia="Times New Roman" w:hAnsi="Calibri" w:cs="Calibri"/>
                <w:color w:val="000000"/>
                <w:sz w:val="22"/>
                <w:szCs w:val="22"/>
              </w:rPr>
            </w:pPr>
            <w:ins w:id="688" w:author="Mr Ownb" w:date="2021-12-12T22:18:00Z">
              <w:r w:rsidRPr="00C05A03">
                <w:rPr>
                  <w:rFonts w:ascii="Calibri" w:eastAsia="Times New Roman" w:hAnsi="Calibri" w:cs="Calibri"/>
                  <w:color w:val="000000"/>
                  <w:sz w:val="22"/>
                  <w:szCs w:val="22"/>
                </w:rPr>
                <w:t>NA</w:t>
              </w:r>
            </w:ins>
          </w:p>
        </w:tc>
        <w:tc>
          <w:tcPr>
            <w:tcW w:w="960" w:type="dxa"/>
            <w:tcBorders>
              <w:top w:val="nil"/>
              <w:left w:val="nil"/>
              <w:bottom w:val="nil"/>
              <w:right w:val="nil"/>
            </w:tcBorders>
            <w:shd w:val="clear" w:color="auto" w:fill="auto"/>
            <w:noWrap/>
            <w:vAlign w:val="bottom"/>
            <w:hideMark/>
          </w:tcPr>
          <w:p w14:paraId="7E7B8B2A" w14:textId="77777777" w:rsidR="00164072" w:rsidRPr="00C05A03" w:rsidRDefault="00164072" w:rsidP="00633DAF">
            <w:pPr>
              <w:spacing w:after="0" w:line="240" w:lineRule="auto"/>
              <w:rPr>
                <w:ins w:id="689" w:author="Mr Ownb" w:date="2021-12-12T22:18:00Z"/>
                <w:rFonts w:ascii="Calibri" w:eastAsia="Times New Roman" w:hAnsi="Calibri" w:cs="Calibri"/>
                <w:color w:val="000000"/>
                <w:sz w:val="22"/>
                <w:szCs w:val="22"/>
              </w:rPr>
            </w:pPr>
            <w:ins w:id="690" w:author="Mr Ownb" w:date="2021-12-12T22:18:00Z">
              <w:r w:rsidRPr="00C05A03">
                <w:rPr>
                  <w:rFonts w:ascii="Calibri" w:eastAsia="Times New Roman" w:hAnsi="Calibri" w:cs="Calibri"/>
                  <w:color w:val="000000"/>
                  <w:sz w:val="22"/>
                  <w:szCs w:val="22"/>
                </w:rPr>
                <w:t>NO</w:t>
              </w:r>
            </w:ins>
          </w:p>
        </w:tc>
        <w:tc>
          <w:tcPr>
            <w:tcW w:w="960" w:type="dxa"/>
            <w:tcBorders>
              <w:top w:val="nil"/>
              <w:left w:val="nil"/>
              <w:bottom w:val="nil"/>
              <w:right w:val="nil"/>
            </w:tcBorders>
            <w:shd w:val="clear" w:color="auto" w:fill="auto"/>
            <w:noWrap/>
            <w:vAlign w:val="bottom"/>
            <w:hideMark/>
          </w:tcPr>
          <w:p w14:paraId="6496B6FA" w14:textId="77777777" w:rsidR="00164072" w:rsidRPr="00C05A03" w:rsidRDefault="00164072" w:rsidP="00633DAF">
            <w:pPr>
              <w:spacing w:after="0" w:line="240" w:lineRule="auto"/>
              <w:jc w:val="right"/>
              <w:rPr>
                <w:ins w:id="691" w:author="Mr Ownb" w:date="2021-12-12T22:18:00Z"/>
                <w:rFonts w:ascii="Calibri" w:eastAsia="Times New Roman" w:hAnsi="Calibri" w:cs="Calibri"/>
                <w:color w:val="000000"/>
                <w:sz w:val="22"/>
                <w:szCs w:val="22"/>
              </w:rPr>
            </w:pPr>
            <w:ins w:id="692" w:author="Mr Ownb" w:date="2021-12-12T22:18:00Z">
              <w:r w:rsidRPr="00C05A03">
                <w:rPr>
                  <w:rFonts w:ascii="Calibri" w:eastAsia="Times New Roman" w:hAnsi="Calibri" w:cs="Calibri"/>
                  <w:color w:val="000000"/>
                  <w:sz w:val="22"/>
                  <w:szCs w:val="22"/>
                </w:rPr>
                <w:t>0</w:t>
              </w:r>
            </w:ins>
          </w:p>
        </w:tc>
      </w:tr>
      <w:tr w:rsidR="00164072" w:rsidRPr="00C05A03" w14:paraId="03D4F7BE" w14:textId="77777777" w:rsidTr="00633DAF">
        <w:trPr>
          <w:trHeight w:val="290"/>
          <w:ins w:id="693" w:author="Mr Ownb" w:date="2021-12-12T22:18:00Z"/>
        </w:trPr>
        <w:tc>
          <w:tcPr>
            <w:tcW w:w="1799" w:type="dxa"/>
            <w:tcBorders>
              <w:top w:val="nil"/>
              <w:left w:val="nil"/>
              <w:bottom w:val="nil"/>
              <w:right w:val="nil"/>
            </w:tcBorders>
            <w:shd w:val="clear" w:color="auto" w:fill="auto"/>
            <w:noWrap/>
            <w:vAlign w:val="bottom"/>
            <w:hideMark/>
          </w:tcPr>
          <w:p w14:paraId="003BF5D3" w14:textId="77777777" w:rsidR="00164072" w:rsidRPr="00C05A03" w:rsidRDefault="00164072" w:rsidP="00633DAF">
            <w:pPr>
              <w:spacing w:after="0" w:line="240" w:lineRule="auto"/>
              <w:rPr>
                <w:ins w:id="694" w:author="Mr Ownb" w:date="2021-12-12T22:18:00Z"/>
                <w:rFonts w:ascii="Calibri" w:eastAsia="Times New Roman" w:hAnsi="Calibri" w:cs="Calibri"/>
                <w:color w:val="000000"/>
                <w:sz w:val="22"/>
                <w:szCs w:val="22"/>
              </w:rPr>
            </w:pPr>
            <w:ins w:id="695" w:author="Mr Ownb" w:date="2021-12-12T22:18:00Z">
              <w:r w:rsidRPr="00C05A03">
                <w:rPr>
                  <w:rFonts w:ascii="Calibri" w:eastAsia="Times New Roman" w:hAnsi="Calibri" w:cs="Calibri"/>
                  <w:color w:val="000000"/>
                  <w:sz w:val="22"/>
                  <w:szCs w:val="22"/>
                </w:rPr>
                <w:t>Iowa</w:t>
              </w:r>
            </w:ins>
          </w:p>
        </w:tc>
        <w:tc>
          <w:tcPr>
            <w:tcW w:w="960" w:type="dxa"/>
            <w:tcBorders>
              <w:top w:val="nil"/>
              <w:left w:val="nil"/>
              <w:bottom w:val="nil"/>
              <w:right w:val="nil"/>
            </w:tcBorders>
            <w:shd w:val="clear" w:color="auto" w:fill="auto"/>
            <w:noWrap/>
            <w:vAlign w:val="bottom"/>
            <w:hideMark/>
          </w:tcPr>
          <w:p w14:paraId="17525514" w14:textId="77777777" w:rsidR="00164072" w:rsidRPr="00C05A03" w:rsidRDefault="00164072" w:rsidP="00633DAF">
            <w:pPr>
              <w:spacing w:after="0" w:line="240" w:lineRule="auto"/>
              <w:rPr>
                <w:ins w:id="696" w:author="Mr Ownb" w:date="2021-12-12T22:18:00Z"/>
                <w:rFonts w:ascii="Calibri" w:eastAsia="Times New Roman" w:hAnsi="Calibri" w:cs="Calibri"/>
                <w:color w:val="000000"/>
                <w:sz w:val="22"/>
                <w:szCs w:val="22"/>
              </w:rPr>
            </w:pPr>
            <w:ins w:id="697" w:author="Mr Ownb" w:date="2021-12-12T22:18:00Z">
              <w:r w:rsidRPr="00C05A03">
                <w:rPr>
                  <w:rFonts w:ascii="Calibri" w:eastAsia="Times New Roman" w:hAnsi="Calibri" w:cs="Calibri"/>
                  <w:color w:val="000000"/>
                  <w:sz w:val="22"/>
                  <w:szCs w:val="22"/>
                </w:rPr>
                <w:t>NA</w:t>
              </w:r>
            </w:ins>
          </w:p>
        </w:tc>
        <w:tc>
          <w:tcPr>
            <w:tcW w:w="960" w:type="dxa"/>
            <w:tcBorders>
              <w:top w:val="nil"/>
              <w:left w:val="nil"/>
              <w:bottom w:val="nil"/>
              <w:right w:val="nil"/>
            </w:tcBorders>
            <w:shd w:val="clear" w:color="auto" w:fill="auto"/>
            <w:noWrap/>
            <w:vAlign w:val="bottom"/>
            <w:hideMark/>
          </w:tcPr>
          <w:p w14:paraId="4C96A74C" w14:textId="77777777" w:rsidR="00164072" w:rsidRPr="00C05A03" w:rsidRDefault="00164072" w:rsidP="00633DAF">
            <w:pPr>
              <w:spacing w:after="0" w:line="240" w:lineRule="auto"/>
              <w:rPr>
                <w:ins w:id="698" w:author="Mr Ownb" w:date="2021-12-12T22:18:00Z"/>
                <w:rFonts w:ascii="Calibri" w:eastAsia="Times New Roman" w:hAnsi="Calibri" w:cs="Calibri"/>
                <w:color w:val="000000"/>
                <w:sz w:val="22"/>
                <w:szCs w:val="22"/>
              </w:rPr>
            </w:pPr>
            <w:ins w:id="699" w:author="Mr Ownb" w:date="2021-12-12T22:18:00Z">
              <w:r w:rsidRPr="00C05A03">
                <w:rPr>
                  <w:rFonts w:ascii="Calibri" w:eastAsia="Times New Roman" w:hAnsi="Calibri" w:cs="Calibri"/>
                  <w:color w:val="000000"/>
                  <w:sz w:val="22"/>
                  <w:szCs w:val="22"/>
                </w:rPr>
                <w:t>NO</w:t>
              </w:r>
            </w:ins>
          </w:p>
        </w:tc>
        <w:tc>
          <w:tcPr>
            <w:tcW w:w="960" w:type="dxa"/>
            <w:tcBorders>
              <w:top w:val="nil"/>
              <w:left w:val="nil"/>
              <w:bottom w:val="nil"/>
              <w:right w:val="nil"/>
            </w:tcBorders>
            <w:shd w:val="clear" w:color="auto" w:fill="auto"/>
            <w:noWrap/>
            <w:vAlign w:val="bottom"/>
            <w:hideMark/>
          </w:tcPr>
          <w:p w14:paraId="4A9CFE4F" w14:textId="77777777" w:rsidR="00164072" w:rsidRPr="00C05A03" w:rsidRDefault="00164072" w:rsidP="00633DAF">
            <w:pPr>
              <w:spacing w:after="0" w:line="240" w:lineRule="auto"/>
              <w:jc w:val="right"/>
              <w:rPr>
                <w:ins w:id="700" w:author="Mr Ownb" w:date="2021-12-12T22:18:00Z"/>
                <w:rFonts w:ascii="Calibri" w:eastAsia="Times New Roman" w:hAnsi="Calibri" w:cs="Calibri"/>
                <w:color w:val="000000"/>
                <w:sz w:val="22"/>
                <w:szCs w:val="22"/>
              </w:rPr>
            </w:pPr>
            <w:ins w:id="701" w:author="Mr Ownb" w:date="2021-12-12T22:18:00Z">
              <w:r w:rsidRPr="00C05A03">
                <w:rPr>
                  <w:rFonts w:ascii="Calibri" w:eastAsia="Times New Roman" w:hAnsi="Calibri" w:cs="Calibri"/>
                  <w:color w:val="000000"/>
                  <w:sz w:val="22"/>
                  <w:szCs w:val="22"/>
                </w:rPr>
                <w:t>0</w:t>
              </w:r>
            </w:ins>
          </w:p>
        </w:tc>
      </w:tr>
      <w:tr w:rsidR="00164072" w:rsidRPr="00C05A03" w14:paraId="70C1B943" w14:textId="77777777" w:rsidTr="00633DAF">
        <w:trPr>
          <w:trHeight w:val="290"/>
          <w:ins w:id="702" w:author="Mr Ownb" w:date="2021-12-12T22:18:00Z"/>
        </w:trPr>
        <w:tc>
          <w:tcPr>
            <w:tcW w:w="1799" w:type="dxa"/>
            <w:tcBorders>
              <w:top w:val="nil"/>
              <w:left w:val="nil"/>
              <w:bottom w:val="nil"/>
              <w:right w:val="nil"/>
            </w:tcBorders>
            <w:shd w:val="clear" w:color="auto" w:fill="auto"/>
            <w:noWrap/>
            <w:vAlign w:val="bottom"/>
            <w:hideMark/>
          </w:tcPr>
          <w:p w14:paraId="1C30DBBD" w14:textId="77777777" w:rsidR="00164072" w:rsidRPr="00C05A03" w:rsidRDefault="00164072" w:rsidP="00633DAF">
            <w:pPr>
              <w:spacing w:after="0" w:line="240" w:lineRule="auto"/>
              <w:rPr>
                <w:ins w:id="703" w:author="Mr Ownb" w:date="2021-12-12T22:18:00Z"/>
                <w:rFonts w:ascii="Calibri" w:eastAsia="Times New Roman" w:hAnsi="Calibri" w:cs="Calibri"/>
                <w:color w:val="000000"/>
                <w:sz w:val="22"/>
                <w:szCs w:val="22"/>
              </w:rPr>
            </w:pPr>
            <w:ins w:id="704" w:author="Mr Ownb" w:date="2021-12-12T22:18:00Z">
              <w:r w:rsidRPr="00C05A03">
                <w:rPr>
                  <w:rFonts w:ascii="Calibri" w:eastAsia="Times New Roman" w:hAnsi="Calibri" w:cs="Calibri"/>
                  <w:color w:val="000000"/>
                  <w:sz w:val="22"/>
                  <w:szCs w:val="22"/>
                </w:rPr>
                <w:t>Idaho</w:t>
              </w:r>
            </w:ins>
          </w:p>
        </w:tc>
        <w:tc>
          <w:tcPr>
            <w:tcW w:w="960" w:type="dxa"/>
            <w:tcBorders>
              <w:top w:val="nil"/>
              <w:left w:val="nil"/>
              <w:bottom w:val="nil"/>
              <w:right w:val="nil"/>
            </w:tcBorders>
            <w:shd w:val="clear" w:color="auto" w:fill="auto"/>
            <w:noWrap/>
            <w:vAlign w:val="bottom"/>
            <w:hideMark/>
          </w:tcPr>
          <w:p w14:paraId="196A9F7B" w14:textId="77777777" w:rsidR="00164072" w:rsidRPr="00C05A03" w:rsidRDefault="00164072" w:rsidP="00633DAF">
            <w:pPr>
              <w:spacing w:after="0" w:line="240" w:lineRule="auto"/>
              <w:rPr>
                <w:ins w:id="705" w:author="Mr Ownb" w:date="2021-12-12T22:18:00Z"/>
                <w:rFonts w:ascii="Calibri" w:eastAsia="Times New Roman" w:hAnsi="Calibri" w:cs="Calibri"/>
                <w:color w:val="000000"/>
                <w:sz w:val="22"/>
                <w:szCs w:val="22"/>
              </w:rPr>
            </w:pPr>
            <w:ins w:id="706" w:author="Mr Ownb" w:date="2021-12-12T22:18:00Z">
              <w:r w:rsidRPr="00C05A03">
                <w:rPr>
                  <w:rFonts w:ascii="Calibri" w:eastAsia="Times New Roman" w:hAnsi="Calibri" w:cs="Calibri"/>
                  <w:color w:val="000000"/>
                  <w:sz w:val="22"/>
                  <w:szCs w:val="22"/>
                </w:rPr>
                <w:t>NA</w:t>
              </w:r>
            </w:ins>
          </w:p>
        </w:tc>
        <w:tc>
          <w:tcPr>
            <w:tcW w:w="960" w:type="dxa"/>
            <w:tcBorders>
              <w:top w:val="nil"/>
              <w:left w:val="nil"/>
              <w:bottom w:val="nil"/>
              <w:right w:val="nil"/>
            </w:tcBorders>
            <w:shd w:val="clear" w:color="auto" w:fill="auto"/>
            <w:noWrap/>
            <w:vAlign w:val="bottom"/>
            <w:hideMark/>
          </w:tcPr>
          <w:p w14:paraId="2A74DF8B" w14:textId="77777777" w:rsidR="00164072" w:rsidRPr="00C05A03" w:rsidRDefault="00164072" w:rsidP="00633DAF">
            <w:pPr>
              <w:spacing w:after="0" w:line="240" w:lineRule="auto"/>
              <w:rPr>
                <w:ins w:id="707" w:author="Mr Ownb" w:date="2021-12-12T22:18:00Z"/>
                <w:rFonts w:ascii="Calibri" w:eastAsia="Times New Roman" w:hAnsi="Calibri" w:cs="Calibri"/>
                <w:color w:val="000000"/>
                <w:sz w:val="22"/>
                <w:szCs w:val="22"/>
              </w:rPr>
            </w:pPr>
            <w:ins w:id="708" w:author="Mr Ownb" w:date="2021-12-12T22:18:00Z">
              <w:r w:rsidRPr="00C05A03">
                <w:rPr>
                  <w:rFonts w:ascii="Calibri" w:eastAsia="Times New Roman" w:hAnsi="Calibri" w:cs="Calibri"/>
                  <w:color w:val="000000"/>
                  <w:sz w:val="22"/>
                  <w:szCs w:val="22"/>
                </w:rPr>
                <w:t>NO</w:t>
              </w:r>
            </w:ins>
          </w:p>
        </w:tc>
        <w:tc>
          <w:tcPr>
            <w:tcW w:w="960" w:type="dxa"/>
            <w:tcBorders>
              <w:top w:val="nil"/>
              <w:left w:val="nil"/>
              <w:bottom w:val="nil"/>
              <w:right w:val="nil"/>
            </w:tcBorders>
            <w:shd w:val="clear" w:color="auto" w:fill="auto"/>
            <w:noWrap/>
            <w:vAlign w:val="bottom"/>
            <w:hideMark/>
          </w:tcPr>
          <w:p w14:paraId="60B09144" w14:textId="77777777" w:rsidR="00164072" w:rsidRPr="00C05A03" w:rsidRDefault="00164072" w:rsidP="00633DAF">
            <w:pPr>
              <w:spacing w:after="0" w:line="240" w:lineRule="auto"/>
              <w:jc w:val="right"/>
              <w:rPr>
                <w:ins w:id="709" w:author="Mr Ownb" w:date="2021-12-12T22:18:00Z"/>
                <w:rFonts w:ascii="Calibri" w:eastAsia="Times New Roman" w:hAnsi="Calibri" w:cs="Calibri"/>
                <w:color w:val="000000"/>
                <w:sz w:val="22"/>
                <w:szCs w:val="22"/>
              </w:rPr>
            </w:pPr>
            <w:ins w:id="710" w:author="Mr Ownb" w:date="2021-12-12T22:18:00Z">
              <w:r w:rsidRPr="00C05A03">
                <w:rPr>
                  <w:rFonts w:ascii="Calibri" w:eastAsia="Times New Roman" w:hAnsi="Calibri" w:cs="Calibri"/>
                  <w:color w:val="000000"/>
                  <w:sz w:val="22"/>
                  <w:szCs w:val="22"/>
                </w:rPr>
                <w:t>0</w:t>
              </w:r>
            </w:ins>
          </w:p>
        </w:tc>
      </w:tr>
      <w:tr w:rsidR="00164072" w:rsidRPr="00C05A03" w14:paraId="137347D1" w14:textId="77777777" w:rsidTr="00633DAF">
        <w:trPr>
          <w:trHeight w:val="290"/>
          <w:ins w:id="711" w:author="Mr Ownb" w:date="2021-12-12T22:18:00Z"/>
        </w:trPr>
        <w:tc>
          <w:tcPr>
            <w:tcW w:w="1799" w:type="dxa"/>
            <w:tcBorders>
              <w:top w:val="nil"/>
              <w:left w:val="nil"/>
              <w:bottom w:val="nil"/>
              <w:right w:val="nil"/>
            </w:tcBorders>
            <w:shd w:val="clear" w:color="auto" w:fill="auto"/>
            <w:noWrap/>
            <w:vAlign w:val="bottom"/>
            <w:hideMark/>
          </w:tcPr>
          <w:p w14:paraId="52ED3E31" w14:textId="77777777" w:rsidR="00164072" w:rsidRPr="00C05A03" w:rsidRDefault="00164072" w:rsidP="00633DAF">
            <w:pPr>
              <w:spacing w:after="0" w:line="240" w:lineRule="auto"/>
              <w:rPr>
                <w:ins w:id="712" w:author="Mr Ownb" w:date="2021-12-12T22:18:00Z"/>
                <w:rFonts w:ascii="Calibri" w:eastAsia="Times New Roman" w:hAnsi="Calibri" w:cs="Calibri"/>
                <w:color w:val="000000"/>
                <w:sz w:val="22"/>
                <w:szCs w:val="22"/>
              </w:rPr>
            </w:pPr>
            <w:ins w:id="713" w:author="Mr Ownb" w:date="2021-12-12T22:18:00Z">
              <w:r w:rsidRPr="00C05A03">
                <w:rPr>
                  <w:rFonts w:ascii="Calibri" w:eastAsia="Times New Roman" w:hAnsi="Calibri" w:cs="Calibri"/>
                  <w:color w:val="000000"/>
                  <w:sz w:val="22"/>
                  <w:szCs w:val="22"/>
                </w:rPr>
                <w:t>North Carolina</w:t>
              </w:r>
            </w:ins>
          </w:p>
        </w:tc>
        <w:tc>
          <w:tcPr>
            <w:tcW w:w="960" w:type="dxa"/>
            <w:tcBorders>
              <w:top w:val="nil"/>
              <w:left w:val="nil"/>
              <w:bottom w:val="nil"/>
              <w:right w:val="nil"/>
            </w:tcBorders>
            <w:shd w:val="clear" w:color="auto" w:fill="auto"/>
            <w:noWrap/>
            <w:vAlign w:val="bottom"/>
            <w:hideMark/>
          </w:tcPr>
          <w:p w14:paraId="7277CB91" w14:textId="77777777" w:rsidR="00164072" w:rsidRPr="00C05A03" w:rsidRDefault="00164072" w:rsidP="00633DAF">
            <w:pPr>
              <w:spacing w:after="0" w:line="240" w:lineRule="auto"/>
              <w:rPr>
                <w:ins w:id="714" w:author="Mr Ownb" w:date="2021-12-12T22:18:00Z"/>
                <w:rFonts w:ascii="Calibri" w:eastAsia="Times New Roman" w:hAnsi="Calibri" w:cs="Calibri"/>
                <w:color w:val="000000"/>
                <w:sz w:val="22"/>
                <w:szCs w:val="22"/>
              </w:rPr>
            </w:pPr>
            <w:ins w:id="715" w:author="Mr Ownb" w:date="2021-12-12T22:18:00Z">
              <w:r w:rsidRPr="00C05A03">
                <w:rPr>
                  <w:rFonts w:ascii="Calibri" w:eastAsia="Times New Roman" w:hAnsi="Calibri" w:cs="Calibri"/>
                  <w:color w:val="000000"/>
                  <w:sz w:val="22"/>
                  <w:szCs w:val="22"/>
                </w:rPr>
                <w:t>NA</w:t>
              </w:r>
            </w:ins>
          </w:p>
        </w:tc>
        <w:tc>
          <w:tcPr>
            <w:tcW w:w="960" w:type="dxa"/>
            <w:tcBorders>
              <w:top w:val="nil"/>
              <w:left w:val="nil"/>
              <w:bottom w:val="nil"/>
              <w:right w:val="nil"/>
            </w:tcBorders>
            <w:shd w:val="clear" w:color="auto" w:fill="auto"/>
            <w:noWrap/>
            <w:vAlign w:val="bottom"/>
            <w:hideMark/>
          </w:tcPr>
          <w:p w14:paraId="78C97DD9" w14:textId="77777777" w:rsidR="00164072" w:rsidRPr="00C05A03" w:rsidRDefault="00164072" w:rsidP="00633DAF">
            <w:pPr>
              <w:spacing w:after="0" w:line="240" w:lineRule="auto"/>
              <w:rPr>
                <w:ins w:id="716" w:author="Mr Ownb" w:date="2021-12-12T22:18:00Z"/>
                <w:rFonts w:ascii="Calibri" w:eastAsia="Times New Roman" w:hAnsi="Calibri" w:cs="Calibri"/>
                <w:color w:val="000000"/>
                <w:sz w:val="22"/>
                <w:szCs w:val="22"/>
              </w:rPr>
            </w:pPr>
            <w:ins w:id="717" w:author="Mr Ownb" w:date="2021-12-12T22:18:00Z">
              <w:r w:rsidRPr="00C05A03">
                <w:rPr>
                  <w:rFonts w:ascii="Calibri" w:eastAsia="Times New Roman" w:hAnsi="Calibri" w:cs="Calibri"/>
                  <w:color w:val="000000"/>
                  <w:sz w:val="22"/>
                  <w:szCs w:val="22"/>
                </w:rPr>
                <w:t>NO</w:t>
              </w:r>
            </w:ins>
          </w:p>
        </w:tc>
        <w:tc>
          <w:tcPr>
            <w:tcW w:w="960" w:type="dxa"/>
            <w:tcBorders>
              <w:top w:val="nil"/>
              <w:left w:val="nil"/>
              <w:bottom w:val="nil"/>
              <w:right w:val="nil"/>
            </w:tcBorders>
            <w:shd w:val="clear" w:color="auto" w:fill="auto"/>
            <w:noWrap/>
            <w:vAlign w:val="bottom"/>
            <w:hideMark/>
          </w:tcPr>
          <w:p w14:paraId="64EDD78E" w14:textId="77777777" w:rsidR="00164072" w:rsidRPr="00C05A03" w:rsidRDefault="00164072" w:rsidP="00633DAF">
            <w:pPr>
              <w:spacing w:after="0" w:line="240" w:lineRule="auto"/>
              <w:jc w:val="right"/>
              <w:rPr>
                <w:ins w:id="718" w:author="Mr Ownb" w:date="2021-12-12T22:18:00Z"/>
                <w:rFonts w:ascii="Calibri" w:eastAsia="Times New Roman" w:hAnsi="Calibri" w:cs="Calibri"/>
                <w:color w:val="000000"/>
                <w:sz w:val="22"/>
                <w:szCs w:val="22"/>
              </w:rPr>
            </w:pPr>
            <w:ins w:id="719" w:author="Mr Ownb" w:date="2021-12-12T22:18:00Z">
              <w:r w:rsidRPr="00C05A03">
                <w:rPr>
                  <w:rFonts w:ascii="Calibri" w:eastAsia="Times New Roman" w:hAnsi="Calibri" w:cs="Calibri"/>
                  <w:color w:val="000000"/>
                  <w:sz w:val="22"/>
                  <w:szCs w:val="22"/>
                </w:rPr>
                <w:t>0</w:t>
              </w:r>
            </w:ins>
          </w:p>
        </w:tc>
      </w:tr>
      <w:tr w:rsidR="00164072" w:rsidRPr="00C05A03" w14:paraId="3B38ABB2" w14:textId="77777777" w:rsidTr="00633DAF">
        <w:trPr>
          <w:trHeight w:val="290"/>
          <w:ins w:id="720" w:author="Mr Ownb" w:date="2021-12-12T22:18:00Z"/>
        </w:trPr>
        <w:tc>
          <w:tcPr>
            <w:tcW w:w="1799" w:type="dxa"/>
            <w:tcBorders>
              <w:top w:val="nil"/>
              <w:left w:val="nil"/>
              <w:bottom w:val="nil"/>
              <w:right w:val="nil"/>
            </w:tcBorders>
            <w:shd w:val="clear" w:color="auto" w:fill="auto"/>
            <w:noWrap/>
            <w:vAlign w:val="bottom"/>
            <w:hideMark/>
          </w:tcPr>
          <w:p w14:paraId="4896DF9D" w14:textId="77777777" w:rsidR="00164072" w:rsidRPr="00C05A03" w:rsidRDefault="00164072" w:rsidP="00633DAF">
            <w:pPr>
              <w:spacing w:after="0" w:line="240" w:lineRule="auto"/>
              <w:rPr>
                <w:ins w:id="721" w:author="Mr Ownb" w:date="2021-12-12T22:18:00Z"/>
                <w:rFonts w:ascii="Calibri" w:eastAsia="Times New Roman" w:hAnsi="Calibri" w:cs="Calibri"/>
                <w:color w:val="000000"/>
                <w:sz w:val="22"/>
                <w:szCs w:val="22"/>
              </w:rPr>
            </w:pPr>
            <w:ins w:id="722" w:author="Mr Ownb" w:date="2021-12-12T22:18:00Z">
              <w:r w:rsidRPr="00C05A03">
                <w:rPr>
                  <w:rFonts w:ascii="Calibri" w:eastAsia="Times New Roman" w:hAnsi="Calibri" w:cs="Calibri"/>
                  <w:color w:val="000000"/>
                  <w:sz w:val="22"/>
                  <w:szCs w:val="22"/>
                </w:rPr>
                <w:t>Washington</w:t>
              </w:r>
            </w:ins>
          </w:p>
        </w:tc>
        <w:tc>
          <w:tcPr>
            <w:tcW w:w="960" w:type="dxa"/>
            <w:tcBorders>
              <w:top w:val="nil"/>
              <w:left w:val="nil"/>
              <w:bottom w:val="nil"/>
              <w:right w:val="nil"/>
            </w:tcBorders>
            <w:shd w:val="clear" w:color="auto" w:fill="auto"/>
            <w:noWrap/>
            <w:vAlign w:val="bottom"/>
            <w:hideMark/>
          </w:tcPr>
          <w:p w14:paraId="5F0D56D6" w14:textId="77777777" w:rsidR="00164072" w:rsidRPr="00C05A03" w:rsidRDefault="00164072" w:rsidP="00633DAF">
            <w:pPr>
              <w:spacing w:after="0" w:line="240" w:lineRule="auto"/>
              <w:rPr>
                <w:ins w:id="723" w:author="Mr Ownb" w:date="2021-12-12T22:18:00Z"/>
                <w:rFonts w:ascii="Calibri" w:eastAsia="Times New Roman" w:hAnsi="Calibri" w:cs="Calibri"/>
                <w:color w:val="000000"/>
                <w:sz w:val="22"/>
                <w:szCs w:val="22"/>
              </w:rPr>
            </w:pPr>
            <w:ins w:id="724" w:author="Mr Ownb" w:date="2021-12-12T22:18:00Z">
              <w:r w:rsidRPr="00C05A03">
                <w:rPr>
                  <w:rFonts w:ascii="Calibri" w:eastAsia="Times New Roman" w:hAnsi="Calibri" w:cs="Calibri"/>
                  <w:color w:val="000000"/>
                  <w:sz w:val="22"/>
                  <w:szCs w:val="22"/>
                </w:rPr>
                <w:t>NA</w:t>
              </w:r>
            </w:ins>
          </w:p>
        </w:tc>
        <w:tc>
          <w:tcPr>
            <w:tcW w:w="960" w:type="dxa"/>
            <w:tcBorders>
              <w:top w:val="nil"/>
              <w:left w:val="nil"/>
              <w:bottom w:val="nil"/>
              <w:right w:val="nil"/>
            </w:tcBorders>
            <w:shd w:val="clear" w:color="auto" w:fill="auto"/>
            <w:noWrap/>
            <w:vAlign w:val="bottom"/>
            <w:hideMark/>
          </w:tcPr>
          <w:p w14:paraId="1DC9308D" w14:textId="77777777" w:rsidR="00164072" w:rsidRPr="00C05A03" w:rsidRDefault="00164072" w:rsidP="00633DAF">
            <w:pPr>
              <w:spacing w:after="0" w:line="240" w:lineRule="auto"/>
              <w:rPr>
                <w:ins w:id="725" w:author="Mr Ownb" w:date="2021-12-12T22:18:00Z"/>
                <w:rFonts w:ascii="Calibri" w:eastAsia="Times New Roman" w:hAnsi="Calibri" w:cs="Calibri"/>
                <w:color w:val="000000"/>
                <w:sz w:val="22"/>
                <w:szCs w:val="22"/>
              </w:rPr>
            </w:pPr>
            <w:ins w:id="726" w:author="Mr Ownb" w:date="2021-12-12T22:18:00Z">
              <w:r w:rsidRPr="00C05A03">
                <w:rPr>
                  <w:rFonts w:ascii="Calibri" w:eastAsia="Times New Roman" w:hAnsi="Calibri" w:cs="Calibri"/>
                  <w:color w:val="000000"/>
                  <w:sz w:val="22"/>
                  <w:szCs w:val="22"/>
                </w:rPr>
                <w:t>NO</w:t>
              </w:r>
            </w:ins>
          </w:p>
        </w:tc>
        <w:tc>
          <w:tcPr>
            <w:tcW w:w="960" w:type="dxa"/>
            <w:tcBorders>
              <w:top w:val="nil"/>
              <w:left w:val="nil"/>
              <w:bottom w:val="nil"/>
              <w:right w:val="nil"/>
            </w:tcBorders>
            <w:shd w:val="clear" w:color="auto" w:fill="auto"/>
            <w:noWrap/>
            <w:vAlign w:val="bottom"/>
            <w:hideMark/>
          </w:tcPr>
          <w:p w14:paraId="4A585EC6" w14:textId="77777777" w:rsidR="00164072" w:rsidRPr="00C05A03" w:rsidRDefault="00164072" w:rsidP="00633DAF">
            <w:pPr>
              <w:spacing w:after="0" w:line="240" w:lineRule="auto"/>
              <w:jc w:val="right"/>
              <w:rPr>
                <w:ins w:id="727" w:author="Mr Ownb" w:date="2021-12-12T22:18:00Z"/>
                <w:rFonts w:ascii="Calibri" w:eastAsia="Times New Roman" w:hAnsi="Calibri" w:cs="Calibri"/>
                <w:color w:val="000000"/>
                <w:sz w:val="22"/>
                <w:szCs w:val="22"/>
              </w:rPr>
            </w:pPr>
            <w:ins w:id="728" w:author="Mr Ownb" w:date="2021-12-12T22:18:00Z">
              <w:r w:rsidRPr="00C05A03">
                <w:rPr>
                  <w:rFonts w:ascii="Calibri" w:eastAsia="Times New Roman" w:hAnsi="Calibri" w:cs="Calibri"/>
                  <w:color w:val="000000"/>
                  <w:sz w:val="22"/>
                  <w:szCs w:val="22"/>
                </w:rPr>
                <w:t>0</w:t>
              </w:r>
            </w:ins>
          </w:p>
        </w:tc>
      </w:tr>
      <w:tr w:rsidR="00164072" w:rsidRPr="00C05A03" w14:paraId="4B77637A" w14:textId="77777777" w:rsidTr="00633DAF">
        <w:trPr>
          <w:trHeight w:val="290"/>
          <w:ins w:id="729" w:author="Mr Ownb" w:date="2021-12-12T22:18:00Z"/>
        </w:trPr>
        <w:tc>
          <w:tcPr>
            <w:tcW w:w="1799" w:type="dxa"/>
            <w:tcBorders>
              <w:top w:val="nil"/>
              <w:left w:val="nil"/>
              <w:bottom w:val="nil"/>
              <w:right w:val="nil"/>
            </w:tcBorders>
            <w:shd w:val="clear" w:color="auto" w:fill="auto"/>
            <w:noWrap/>
            <w:vAlign w:val="bottom"/>
            <w:hideMark/>
          </w:tcPr>
          <w:p w14:paraId="081F965F" w14:textId="77777777" w:rsidR="00164072" w:rsidRPr="00C05A03" w:rsidRDefault="00164072" w:rsidP="00633DAF">
            <w:pPr>
              <w:spacing w:after="0" w:line="240" w:lineRule="auto"/>
              <w:rPr>
                <w:ins w:id="730" w:author="Mr Ownb" w:date="2021-12-12T22:18:00Z"/>
                <w:rFonts w:ascii="Calibri" w:eastAsia="Times New Roman" w:hAnsi="Calibri" w:cs="Calibri"/>
                <w:color w:val="000000"/>
                <w:sz w:val="22"/>
                <w:szCs w:val="22"/>
              </w:rPr>
            </w:pPr>
            <w:ins w:id="731" w:author="Mr Ownb" w:date="2021-12-12T22:18:00Z">
              <w:r w:rsidRPr="00C05A03">
                <w:rPr>
                  <w:rFonts w:ascii="Calibri" w:eastAsia="Times New Roman" w:hAnsi="Calibri" w:cs="Calibri"/>
                  <w:color w:val="000000"/>
                  <w:sz w:val="22"/>
                  <w:szCs w:val="22"/>
                </w:rPr>
                <w:lastRenderedPageBreak/>
                <w:t>Wyoming</w:t>
              </w:r>
            </w:ins>
          </w:p>
        </w:tc>
        <w:tc>
          <w:tcPr>
            <w:tcW w:w="960" w:type="dxa"/>
            <w:tcBorders>
              <w:top w:val="nil"/>
              <w:left w:val="nil"/>
              <w:bottom w:val="nil"/>
              <w:right w:val="nil"/>
            </w:tcBorders>
            <w:shd w:val="clear" w:color="auto" w:fill="auto"/>
            <w:noWrap/>
            <w:vAlign w:val="bottom"/>
            <w:hideMark/>
          </w:tcPr>
          <w:p w14:paraId="3ED871A9" w14:textId="77777777" w:rsidR="00164072" w:rsidRPr="00C05A03" w:rsidRDefault="00164072" w:rsidP="00633DAF">
            <w:pPr>
              <w:spacing w:after="0" w:line="240" w:lineRule="auto"/>
              <w:rPr>
                <w:ins w:id="732" w:author="Mr Ownb" w:date="2021-12-12T22:18:00Z"/>
                <w:rFonts w:ascii="Calibri" w:eastAsia="Times New Roman" w:hAnsi="Calibri" w:cs="Calibri"/>
                <w:color w:val="000000"/>
                <w:sz w:val="22"/>
                <w:szCs w:val="22"/>
              </w:rPr>
            </w:pPr>
            <w:ins w:id="733" w:author="Mr Ownb" w:date="2021-12-12T22:18:00Z">
              <w:r w:rsidRPr="00C05A03">
                <w:rPr>
                  <w:rFonts w:ascii="Calibri" w:eastAsia="Times New Roman" w:hAnsi="Calibri" w:cs="Calibri"/>
                  <w:color w:val="000000"/>
                  <w:sz w:val="22"/>
                  <w:szCs w:val="22"/>
                </w:rPr>
                <w:t>NA</w:t>
              </w:r>
            </w:ins>
          </w:p>
        </w:tc>
        <w:tc>
          <w:tcPr>
            <w:tcW w:w="960" w:type="dxa"/>
            <w:tcBorders>
              <w:top w:val="nil"/>
              <w:left w:val="nil"/>
              <w:bottom w:val="nil"/>
              <w:right w:val="nil"/>
            </w:tcBorders>
            <w:shd w:val="clear" w:color="auto" w:fill="auto"/>
            <w:noWrap/>
            <w:vAlign w:val="bottom"/>
            <w:hideMark/>
          </w:tcPr>
          <w:p w14:paraId="108D2E40" w14:textId="77777777" w:rsidR="00164072" w:rsidRPr="00C05A03" w:rsidRDefault="00164072" w:rsidP="00633DAF">
            <w:pPr>
              <w:spacing w:after="0" w:line="240" w:lineRule="auto"/>
              <w:rPr>
                <w:ins w:id="734" w:author="Mr Ownb" w:date="2021-12-12T22:18:00Z"/>
                <w:rFonts w:ascii="Calibri" w:eastAsia="Times New Roman" w:hAnsi="Calibri" w:cs="Calibri"/>
                <w:color w:val="000000"/>
                <w:sz w:val="22"/>
                <w:szCs w:val="22"/>
              </w:rPr>
            </w:pPr>
            <w:ins w:id="735" w:author="Mr Ownb" w:date="2021-12-12T22:18:00Z">
              <w:r w:rsidRPr="00C05A03">
                <w:rPr>
                  <w:rFonts w:ascii="Calibri" w:eastAsia="Times New Roman" w:hAnsi="Calibri" w:cs="Calibri"/>
                  <w:color w:val="000000"/>
                  <w:sz w:val="22"/>
                  <w:szCs w:val="22"/>
                </w:rPr>
                <w:t>NO</w:t>
              </w:r>
            </w:ins>
          </w:p>
        </w:tc>
        <w:tc>
          <w:tcPr>
            <w:tcW w:w="960" w:type="dxa"/>
            <w:tcBorders>
              <w:top w:val="nil"/>
              <w:left w:val="nil"/>
              <w:bottom w:val="nil"/>
              <w:right w:val="nil"/>
            </w:tcBorders>
            <w:shd w:val="clear" w:color="auto" w:fill="auto"/>
            <w:noWrap/>
            <w:vAlign w:val="bottom"/>
            <w:hideMark/>
          </w:tcPr>
          <w:p w14:paraId="1333F62A" w14:textId="77777777" w:rsidR="00164072" w:rsidRPr="00C05A03" w:rsidRDefault="00164072" w:rsidP="00633DAF">
            <w:pPr>
              <w:spacing w:after="0" w:line="240" w:lineRule="auto"/>
              <w:jc w:val="right"/>
              <w:rPr>
                <w:ins w:id="736" w:author="Mr Ownb" w:date="2021-12-12T22:18:00Z"/>
                <w:rFonts w:ascii="Calibri" w:eastAsia="Times New Roman" w:hAnsi="Calibri" w:cs="Calibri"/>
                <w:color w:val="000000"/>
                <w:sz w:val="22"/>
                <w:szCs w:val="22"/>
              </w:rPr>
            </w:pPr>
            <w:ins w:id="737" w:author="Mr Ownb" w:date="2021-12-12T22:18:00Z">
              <w:r w:rsidRPr="00C05A03">
                <w:rPr>
                  <w:rFonts w:ascii="Calibri" w:eastAsia="Times New Roman" w:hAnsi="Calibri" w:cs="Calibri"/>
                  <w:color w:val="000000"/>
                  <w:sz w:val="22"/>
                  <w:szCs w:val="22"/>
                </w:rPr>
                <w:t>0</w:t>
              </w:r>
            </w:ins>
          </w:p>
        </w:tc>
      </w:tr>
    </w:tbl>
    <w:p w14:paraId="3E301E54" w14:textId="77777777" w:rsidR="00164072" w:rsidRPr="00D95D1D" w:rsidRDefault="00164072" w:rsidP="00672D77">
      <w:pPr>
        <w:spacing w:line="480" w:lineRule="auto"/>
        <w:jc w:val="both"/>
        <w:rPr>
          <w:ins w:id="738" w:author="Mr Ownb" w:date="2021-12-12T22:18:00Z"/>
          <w:rFonts w:ascii="Times New Roman" w:hAnsi="Times New Roman" w:cs="Times New Roman"/>
          <w:sz w:val="24"/>
          <w:szCs w:val="24"/>
        </w:rPr>
      </w:pPr>
    </w:p>
    <w:p w14:paraId="570862A4" w14:textId="77777777" w:rsidR="00164072" w:rsidRPr="00D95D1D" w:rsidDel="002C5507" w:rsidRDefault="00164072" w:rsidP="00672D77">
      <w:pPr>
        <w:spacing w:line="480" w:lineRule="auto"/>
        <w:jc w:val="both"/>
        <w:rPr>
          <w:ins w:id="739" w:author="Mr Ownb" w:date="2021-12-12T22:18:00Z"/>
          <w:del w:id="740" w:author="Mr Ownb" w:date="2021-12-12T21:43:00Z"/>
          <w:rFonts w:ascii="Times New Roman" w:hAnsi="Times New Roman" w:cs="Times New Roman"/>
          <w:sz w:val="24"/>
          <w:szCs w:val="24"/>
        </w:rPr>
      </w:pPr>
      <w:ins w:id="741" w:author="Mr Ownb" w:date="2021-12-12T22:18:00Z">
        <w:r>
          <w:rPr>
            <w:rFonts w:ascii="Times New Roman" w:hAnsi="Times New Roman" w:cs="Times New Roman"/>
            <w:sz w:val="24"/>
            <w:szCs w:val="24"/>
          </w:rPr>
          <w:t xml:space="preserve"> </w:t>
        </w:r>
      </w:ins>
    </w:p>
    <w:p w14:paraId="77BD1D85" w14:textId="77777777" w:rsidR="00164072" w:rsidDel="002C5507" w:rsidRDefault="00164072" w:rsidP="00672D77">
      <w:pPr>
        <w:rPr>
          <w:ins w:id="742" w:author="Mr Ownb" w:date="2021-12-12T22:18:00Z"/>
          <w:del w:id="743" w:author="Mr Ownb" w:date="2021-12-12T21:43:00Z"/>
        </w:rPr>
      </w:pPr>
      <w:ins w:id="744" w:author="Mr Ownb" w:date="2021-12-12T22:18:00Z">
        <w:del w:id="745" w:author="Mr Ownb" w:date="2021-12-12T21:43:00Z">
          <w:r w:rsidDel="002C5507">
            <w:fldChar w:fldCharType="begin"/>
          </w:r>
          <w:r w:rsidDel="002C5507">
            <w:delInstrText xml:space="preserve"> BIBLIOGRAPHY </w:delInstrText>
          </w:r>
          <w:r w:rsidDel="002C5507">
            <w:fldChar w:fldCharType="separate"/>
          </w:r>
          <w:r w:rsidDel="002C5507">
            <w:rPr>
              <w:b/>
              <w:bCs/>
              <w:noProof/>
            </w:rPr>
            <w:delText>There are no sources in the current document.</w:delText>
          </w:r>
          <w:r w:rsidDel="002C5507">
            <w:rPr>
              <w:b/>
              <w:bCs/>
              <w:noProof/>
            </w:rPr>
            <w:fldChar w:fldCharType="end"/>
          </w:r>
        </w:del>
      </w:ins>
    </w:p>
    <w:p w14:paraId="2D225F65" w14:textId="77777777" w:rsidR="00164072" w:rsidRPr="00500CB6" w:rsidRDefault="00164072" w:rsidP="00672D77">
      <w:pPr>
        <w:spacing w:line="480" w:lineRule="auto"/>
        <w:jc w:val="both"/>
        <w:rPr>
          <w:ins w:id="746" w:author="Mr Ownb" w:date="2021-12-12T22:18:00Z"/>
          <w:rFonts w:ascii="Times New Roman" w:hAnsi="Times New Roman" w:cs="Times New Roman"/>
          <w:sz w:val="24"/>
          <w:szCs w:val="24"/>
        </w:rPr>
      </w:pPr>
    </w:p>
    <w:p w14:paraId="1AB264B5" w14:textId="77777777" w:rsidR="00164072" w:rsidRDefault="00164072" w:rsidP="00672D77">
      <w:pPr>
        <w:spacing w:line="480" w:lineRule="auto"/>
        <w:jc w:val="both"/>
        <w:rPr>
          <w:ins w:id="747" w:author="Mr Ownb" w:date="2021-12-12T22:17:00Z"/>
          <w:rFonts w:ascii="Times New Roman" w:hAnsi="Times New Roman" w:cs="Times New Roman"/>
          <w:sz w:val="24"/>
          <w:szCs w:val="24"/>
        </w:rPr>
      </w:pPr>
    </w:p>
    <w:p w14:paraId="48CE4460" w14:textId="77777777" w:rsidR="00164072" w:rsidRDefault="00164072" w:rsidP="00672D77">
      <w:pPr>
        <w:spacing w:line="480" w:lineRule="auto"/>
        <w:jc w:val="both"/>
        <w:rPr>
          <w:ins w:id="748" w:author="Mr Ownb" w:date="2021-12-12T22:17:00Z"/>
          <w:rFonts w:ascii="Times New Roman" w:hAnsi="Times New Roman" w:cs="Times New Roman"/>
          <w:sz w:val="24"/>
          <w:szCs w:val="24"/>
        </w:rPr>
      </w:pPr>
    </w:p>
    <w:p w14:paraId="2C2201CD" w14:textId="77777777" w:rsidR="00164072" w:rsidRDefault="00164072" w:rsidP="00672D77">
      <w:pPr>
        <w:spacing w:line="480" w:lineRule="auto"/>
        <w:jc w:val="both"/>
        <w:rPr>
          <w:ins w:id="749" w:author="Mr Ownb" w:date="2021-12-12T22:17:00Z"/>
          <w:rFonts w:ascii="Times New Roman" w:hAnsi="Times New Roman" w:cs="Times New Roman"/>
          <w:sz w:val="24"/>
          <w:szCs w:val="24"/>
        </w:rPr>
      </w:pPr>
    </w:p>
    <w:p w14:paraId="2FABD0AB" w14:textId="77777777" w:rsidR="00164072" w:rsidRDefault="00164072" w:rsidP="00672D77">
      <w:pPr>
        <w:spacing w:line="480" w:lineRule="auto"/>
        <w:jc w:val="both"/>
        <w:rPr>
          <w:ins w:id="750" w:author="Mr Ownb" w:date="2021-12-12T22:17:00Z"/>
          <w:rFonts w:ascii="Times New Roman" w:hAnsi="Times New Roman" w:cs="Times New Roman"/>
          <w:sz w:val="24"/>
          <w:szCs w:val="24"/>
        </w:rPr>
      </w:pPr>
    </w:p>
    <w:p w14:paraId="6D70F6A0" w14:textId="77777777" w:rsidR="00164072" w:rsidRDefault="00164072" w:rsidP="00672D77">
      <w:pPr>
        <w:spacing w:line="480" w:lineRule="auto"/>
        <w:jc w:val="both"/>
        <w:rPr>
          <w:ins w:id="751" w:author="Mr Ownb" w:date="2021-12-12T22:17:00Z"/>
          <w:rFonts w:ascii="Times New Roman" w:hAnsi="Times New Roman" w:cs="Times New Roman"/>
          <w:sz w:val="24"/>
          <w:szCs w:val="24"/>
        </w:rPr>
      </w:pPr>
    </w:p>
    <w:p w14:paraId="21B25568" w14:textId="77777777" w:rsidR="00164072" w:rsidRDefault="00164072" w:rsidP="00672D77">
      <w:pPr>
        <w:spacing w:line="480" w:lineRule="auto"/>
        <w:jc w:val="both"/>
        <w:rPr>
          <w:ins w:id="752" w:author="Mr Ownb" w:date="2021-12-12T22:17:00Z"/>
          <w:rFonts w:ascii="Times New Roman" w:hAnsi="Times New Roman" w:cs="Times New Roman"/>
          <w:sz w:val="24"/>
          <w:szCs w:val="24"/>
        </w:rPr>
      </w:pPr>
    </w:p>
    <w:p w14:paraId="5183453B" w14:textId="77777777" w:rsidR="00164072" w:rsidRPr="00D95D1D" w:rsidRDefault="00164072" w:rsidP="00672D77">
      <w:pPr>
        <w:spacing w:line="480" w:lineRule="auto"/>
        <w:jc w:val="both"/>
        <w:rPr>
          <w:rFonts w:ascii="Times New Roman" w:hAnsi="Times New Roman" w:cs="Times New Roman"/>
          <w:sz w:val="24"/>
          <w:szCs w:val="24"/>
        </w:rPr>
      </w:pPr>
    </w:p>
    <w:p w14:paraId="3403C918" w14:textId="77777777" w:rsidR="00164072" w:rsidRPr="00D95D1D" w:rsidDel="00C05A03" w:rsidRDefault="00164072" w:rsidP="00672D77">
      <w:pPr>
        <w:spacing w:line="480" w:lineRule="auto"/>
        <w:jc w:val="both"/>
        <w:rPr>
          <w:del w:id="753" w:author="Mr Ownb" w:date="2021-12-12T22:17:00Z"/>
          <w:rFonts w:ascii="Times New Roman" w:hAnsi="Times New Roman" w:cs="Times New Roman"/>
          <w:sz w:val="24"/>
          <w:szCs w:val="24"/>
        </w:rPr>
      </w:pPr>
    </w:p>
    <w:tbl>
      <w:tblPr>
        <w:tblW w:w="0" w:type="auto"/>
        <w:tblCellSpacing w:w="15" w:type="dxa"/>
        <w:tblInd w:w="-853" w:type="dxa"/>
        <w:tblCellMar>
          <w:top w:w="15" w:type="dxa"/>
          <w:left w:w="15" w:type="dxa"/>
          <w:bottom w:w="15" w:type="dxa"/>
          <w:right w:w="15" w:type="dxa"/>
        </w:tblCellMar>
        <w:tblLook w:val="04A0" w:firstRow="1" w:lastRow="0" w:firstColumn="1" w:lastColumn="0" w:noHBand="0" w:noVBand="1"/>
      </w:tblPr>
      <w:tblGrid>
        <w:gridCol w:w="612"/>
        <w:gridCol w:w="66"/>
        <w:gridCol w:w="2288"/>
        <w:gridCol w:w="2282"/>
        <w:gridCol w:w="1833"/>
        <w:gridCol w:w="1999"/>
        <w:gridCol w:w="1133"/>
      </w:tblGrid>
      <w:tr w:rsidR="00164072" w:rsidRPr="00D165DB" w:rsidDel="00C05A03" w14:paraId="60DC5D33" w14:textId="77777777" w:rsidTr="00633DAF">
        <w:trPr>
          <w:tblHeader/>
          <w:tblCellSpacing w:w="15" w:type="dxa"/>
          <w:del w:id="754" w:author="Mr Ownb" w:date="2021-12-12T22:17:00Z"/>
        </w:trPr>
        <w:tc>
          <w:tcPr>
            <w:tcW w:w="0" w:type="auto"/>
            <w:tcBorders>
              <w:bottom w:val="single" w:sz="4" w:space="0" w:color="auto"/>
            </w:tcBorders>
            <w:vAlign w:val="center"/>
            <w:hideMark/>
          </w:tcPr>
          <w:p w14:paraId="10465D56" w14:textId="77777777" w:rsidR="00164072" w:rsidRPr="00D165DB" w:rsidDel="00C05A03" w:rsidRDefault="00164072" w:rsidP="00633DAF">
            <w:pPr>
              <w:spacing w:line="240" w:lineRule="auto"/>
              <w:jc w:val="right"/>
              <w:rPr>
                <w:del w:id="755" w:author="Mr Ownb" w:date="2021-12-12T22:17:00Z"/>
                <w:moveFrom w:id="756" w:author="Mr Ownb" w:date="2021-12-12T22:11:00Z"/>
                <w:rFonts w:eastAsia="Times New Roman"/>
                <w:sz w:val="24"/>
                <w:szCs w:val="24"/>
              </w:rPr>
            </w:pPr>
            <w:moveFromRangeStart w:id="757" w:author="Mr Ownb" w:date="2021-12-12T22:11:00Z" w:name="move90239520"/>
            <w:moveFrom w:id="758" w:author="Mr Ownb" w:date="2021-12-12T22:11:00Z">
              <w:del w:id="759" w:author="Mr Ownb" w:date="2021-12-12T22:17:00Z">
                <w:r w:rsidRPr="00D165DB" w:rsidDel="00C05A03">
                  <w:rPr>
                    <w:rFonts w:eastAsia="Times New Roman"/>
                  </w:rPr>
                  <w:delText xml:space="preserve">Treat </w:delText>
                </w:r>
              </w:del>
            </w:moveFrom>
          </w:p>
        </w:tc>
        <w:tc>
          <w:tcPr>
            <w:tcW w:w="0" w:type="auto"/>
            <w:tcBorders>
              <w:bottom w:val="single" w:sz="4" w:space="0" w:color="auto"/>
            </w:tcBorders>
          </w:tcPr>
          <w:p w14:paraId="767767E2" w14:textId="77777777" w:rsidR="00164072" w:rsidRPr="00D165DB" w:rsidDel="00C05A03" w:rsidRDefault="00164072" w:rsidP="00633DAF">
            <w:pPr>
              <w:spacing w:line="240" w:lineRule="auto"/>
              <w:jc w:val="right"/>
              <w:rPr>
                <w:del w:id="760" w:author="Mr Ownb" w:date="2021-12-12T22:17:00Z"/>
                <w:moveFrom w:id="761" w:author="Mr Ownb" w:date="2021-12-12T22:11:00Z"/>
                <w:rFonts w:eastAsia="Times New Roman"/>
              </w:rPr>
            </w:pPr>
          </w:p>
        </w:tc>
        <w:tc>
          <w:tcPr>
            <w:tcW w:w="0" w:type="auto"/>
            <w:tcBorders>
              <w:bottom w:val="single" w:sz="4" w:space="0" w:color="auto"/>
            </w:tcBorders>
            <w:vAlign w:val="center"/>
            <w:hideMark/>
          </w:tcPr>
          <w:p w14:paraId="5DD9396B" w14:textId="77777777" w:rsidR="00164072" w:rsidRPr="00D165DB" w:rsidDel="00C05A03" w:rsidRDefault="00164072" w:rsidP="00633DAF">
            <w:pPr>
              <w:spacing w:line="240" w:lineRule="auto"/>
              <w:jc w:val="right"/>
              <w:rPr>
                <w:del w:id="762" w:author="Mr Ownb" w:date="2021-12-12T22:17:00Z"/>
                <w:moveFrom w:id="763" w:author="Mr Ownb" w:date="2021-12-12T22:11:00Z"/>
                <w:rFonts w:eastAsia="Times New Roman"/>
              </w:rPr>
            </w:pPr>
            <w:moveFrom w:id="764" w:author="Mr Ownb" w:date="2021-12-12T22:11:00Z">
              <w:del w:id="765" w:author="Mr Ownb" w:date="2021-12-12T22:17:00Z">
                <w:r w:rsidRPr="00D165DB" w:rsidDel="00C05A03">
                  <w:rPr>
                    <w:rFonts w:eastAsia="Times New Roman"/>
                  </w:rPr>
                  <w:delText>Labor</w:delText>
                </w:r>
                <w:r w:rsidDel="00C05A03">
                  <w:rPr>
                    <w:rFonts w:eastAsia="Times New Roman"/>
                  </w:rPr>
                  <w:delText xml:space="preserve"> </w:delText>
                </w:r>
                <w:r w:rsidRPr="00D165DB" w:rsidDel="00C05A03">
                  <w:rPr>
                    <w:rFonts w:eastAsia="Times New Roman"/>
                  </w:rPr>
                  <w:delText>force</w:delText>
                </w:r>
                <w:r w:rsidDel="00C05A03">
                  <w:rPr>
                    <w:rFonts w:eastAsia="Times New Roman"/>
                  </w:rPr>
                  <w:delText xml:space="preserve"> </w:delText>
                </w:r>
                <w:r w:rsidRPr="00D165DB" w:rsidDel="00C05A03">
                  <w:rPr>
                    <w:rFonts w:eastAsia="Times New Roman"/>
                  </w:rPr>
                  <w:delText>participation</w:delText>
                </w:r>
                <w:r w:rsidDel="00C05A03">
                  <w:rPr>
                    <w:rFonts w:eastAsia="Times New Roman"/>
                  </w:rPr>
                  <w:delText xml:space="preserve"> </w:delText>
                </w:r>
                <w:r w:rsidRPr="00D165DB" w:rsidDel="00C05A03">
                  <w:rPr>
                    <w:rFonts w:eastAsia="Times New Roman"/>
                  </w:rPr>
                  <w:delText xml:space="preserve">rate </w:delText>
                </w:r>
              </w:del>
            </w:moveFrom>
          </w:p>
        </w:tc>
        <w:tc>
          <w:tcPr>
            <w:tcW w:w="0" w:type="auto"/>
            <w:tcBorders>
              <w:bottom w:val="single" w:sz="4" w:space="0" w:color="auto"/>
            </w:tcBorders>
            <w:vAlign w:val="center"/>
            <w:hideMark/>
          </w:tcPr>
          <w:p w14:paraId="717CA27F" w14:textId="77777777" w:rsidR="00164072" w:rsidRPr="00D165DB" w:rsidDel="00C05A03" w:rsidRDefault="00164072" w:rsidP="00633DAF">
            <w:pPr>
              <w:spacing w:line="240" w:lineRule="auto"/>
              <w:jc w:val="right"/>
              <w:rPr>
                <w:del w:id="766" w:author="Mr Ownb" w:date="2021-12-12T22:17:00Z"/>
                <w:moveFrom w:id="767" w:author="Mr Ownb" w:date="2021-12-12T22:11:00Z"/>
                <w:rFonts w:eastAsia="Times New Roman"/>
              </w:rPr>
            </w:pPr>
            <w:moveFrom w:id="768" w:author="Mr Ownb" w:date="2021-12-12T22:11:00Z">
              <w:del w:id="769" w:author="Mr Ownb" w:date="2021-12-12T22:17:00Z">
                <w:r w:rsidRPr="00D165DB" w:rsidDel="00C05A03">
                  <w:rPr>
                    <w:rFonts w:eastAsia="Times New Roman"/>
                  </w:rPr>
                  <w:delText>Employment</w:delText>
                </w:r>
                <w:r w:rsidDel="00C05A03">
                  <w:rPr>
                    <w:rFonts w:eastAsia="Times New Roman"/>
                  </w:rPr>
                  <w:delText xml:space="preserve"> </w:delText>
                </w:r>
                <w:r w:rsidRPr="00D165DB" w:rsidDel="00C05A03">
                  <w:rPr>
                    <w:rFonts w:eastAsia="Times New Roman"/>
                  </w:rPr>
                  <w:delText>population</w:delText>
                </w:r>
                <w:r w:rsidDel="00C05A03">
                  <w:rPr>
                    <w:rFonts w:eastAsia="Times New Roman"/>
                  </w:rPr>
                  <w:delText xml:space="preserve"> </w:delText>
                </w:r>
                <w:r w:rsidRPr="00D165DB" w:rsidDel="00C05A03">
                  <w:rPr>
                    <w:rFonts w:eastAsia="Times New Roman"/>
                  </w:rPr>
                  <w:delText xml:space="preserve">ratio </w:delText>
                </w:r>
              </w:del>
            </w:moveFrom>
          </w:p>
        </w:tc>
        <w:tc>
          <w:tcPr>
            <w:tcW w:w="0" w:type="auto"/>
            <w:tcBorders>
              <w:bottom w:val="single" w:sz="4" w:space="0" w:color="auto"/>
            </w:tcBorders>
            <w:vAlign w:val="center"/>
            <w:hideMark/>
          </w:tcPr>
          <w:p w14:paraId="5572E02A" w14:textId="77777777" w:rsidR="00164072" w:rsidRPr="00D165DB" w:rsidDel="00C05A03" w:rsidRDefault="00164072" w:rsidP="00633DAF">
            <w:pPr>
              <w:spacing w:line="240" w:lineRule="auto"/>
              <w:jc w:val="right"/>
              <w:rPr>
                <w:del w:id="770" w:author="Mr Ownb" w:date="2021-12-12T22:17:00Z"/>
                <w:moveFrom w:id="771" w:author="Mr Ownb" w:date="2021-12-12T22:11:00Z"/>
                <w:rFonts w:eastAsia="Times New Roman"/>
              </w:rPr>
            </w:pPr>
            <w:moveFrom w:id="772" w:author="Mr Ownb" w:date="2021-12-12T22:11:00Z">
              <w:del w:id="773" w:author="Mr Ownb" w:date="2021-12-12T22:17:00Z">
                <w:r w:rsidRPr="00D165DB" w:rsidDel="00C05A03">
                  <w:rPr>
                    <w:rFonts w:eastAsia="Times New Roman"/>
                  </w:rPr>
                  <w:delText>Unemployment</w:delText>
                </w:r>
                <w:r w:rsidDel="00C05A03">
                  <w:rPr>
                    <w:rFonts w:eastAsia="Times New Roman"/>
                  </w:rPr>
                  <w:delText xml:space="preserve"> </w:delText>
                </w:r>
                <w:r w:rsidRPr="00D165DB" w:rsidDel="00C05A03">
                  <w:rPr>
                    <w:rFonts w:eastAsia="Times New Roman"/>
                  </w:rPr>
                  <w:delText xml:space="preserve">rate </w:delText>
                </w:r>
              </w:del>
            </w:moveFrom>
          </w:p>
        </w:tc>
        <w:tc>
          <w:tcPr>
            <w:tcW w:w="0" w:type="auto"/>
            <w:tcBorders>
              <w:bottom w:val="single" w:sz="4" w:space="0" w:color="auto"/>
            </w:tcBorders>
            <w:vAlign w:val="center"/>
            <w:hideMark/>
          </w:tcPr>
          <w:p w14:paraId="330E992E" w14:textId="77777777" w:rsidR="00164072" w:rsidRPr="00D165DB" w:rsidDel="00C05A03" w:rsidRDefault="00164072" w:rsidP="00633DAF">
            <w:pPr>
              <w:spacing w:line="240" w:lineRule="auto"/>
              <w:jc w:val="right"/>
              <w:rPr>
                <w:del w:id="774" w:author="Mr Ownb" w:date="2021-12-12T22:17:00Z"/>
                <w:moveFrom w:id="775" w:author="Mr Ownb" w:date="2021-12-12T22:11:00Z"/>
                <w:rFonts w:eastAsia="Times New Roman"/>
              </w:rPr>
            </w:pPr>
            <w:moveFrom w:id="776" w:author="Mr Ownb" w:date="2021-12-12T22:11:00Z">
              <w:del w:id="777" w:author="Mr Ownb" w:date="2021-12-12T22:17:00Z">
                <w:r w:rsidDel="00C05A03">
                  <w:rPr>
                    <w:rFonts w:eastAsia="Times New Roman"/>
                  </w:rPr>
                  <w:delText xml:space="preserve">Total Bankruptcy Filings </w:delText>
                </w:r>
                <w:r w:rsidRPr="00D165DB" w:rsidDel="00C05A03">
                  <w:rPr>
                    <w:rFonts w:eastAsia="Times New Roman"/>
                  </w:rPr>
                  <w:delText xml:space="preserve"> </w:delText>
                </w:r>
              </w:del>
            </w:moveFrom>
          </w:p>
        </w:tc>
        <w:tc>
          <w:tcPr>
            <w:tcW w:w="0" w:type="auto"/>
            <w:tcBorders>
              <w:bottom w:val="single" w:sz="4" w:space="0" w:color="auto"/>
            </w:tcBorders>
            <w:vAlign w:val="center"/>
            <w:hideMark/>
          </w:tcPr>
          <w:p w14:paraId="52173F18" w14:textId="77777777" w:rsidR="00164072" w:rsidRPr="00D165DB" w:rsidDel="00C05A03" w:rsidRDefault="00164072" w:rsidP="00633DAF">
            <w:pPr>
              <w:spacing w:line="240" w:lineRule="auto"/>
              <w:jc w:val="right"/>
              <w:rPr>
                <w:del w:id="778" w:author="Mr Ownb" w:date="2021-12-12T22:17:00Z"/>
                <w:moveFrom w:id="779" w:author="Mr Ownb" w:date="2021-12-12T22:11:00Z"/>
                <w:rFonts w:eastAsia="Times New Roman"/>
              </w:rPr>
            </w:pPr>
            <w:moveFrom w:id="780" w:author="Mr Ownb" w:date="2021-12-12T22:11:00Z">
              <w:del w:id="781" w:author="Mr Ownb" w:date="2021-12-12T22:17:00Z">
                <w:r w:rsidDel="00C05A03">
                  <w:rPr>
                    <w:rFonts w:eastAsia="Times New Roman"/>
                  </w:rPr>
                  <w:delText>Population</w:delText>
                </w:r>
                <w:r w:rsidRPr="00D165DB" w:rsidDel="00C05A03">
                  <w:rPr>
                    <w:rFonts w:eastAsia="Times New Roman"/>
                  </w:rPr>
                  <w:delText xml:space="preserve"> </w:delText>
                </w:r>
              </w:del>
            </w:moveFrom>
          </w:p>
        </w:tc>
      </w:tr>
      <w:tr w:rsidR="00164072" w:rsidRPr="00D165DB" w:rsidDel="00C05A03" w14:paraId="409F15FB" w14:textId="77777777" w:rsidTr="00633DAF">
        <w:trPr>
          <w:tblCellSpacing w:w="15" w:type="dxa"/>
          <w:del w:id="782" w:author="Mr Ownb" w:date="2021-12-12T22:17:00Z"/>
        </w:trPr>
        <w:tc>
          <w:tcPr>
            <w:tcW w:w="0" w:type="auto"/>
            <w:tcBorders>
              <w:top w:val="single" w:sz="4" w:space="0" w:color="auto"/>
            </w:tcBorders>
            <w:vAlign w:val="center"/>
            <w:hideMark/>
          </w:tcPr>
          <w:p w14:paraId="00F0536F" w14:textId="77777777" w:rsidR="00164072" w:rsidRPr="00D165DB" w:rsidDel="00C05A03" w:rsidRDefault="00164072" w:rsidP="00633DAF">
            <w:pPr>
              <w:spacing w:line="240" w:lineRule="auto"/>
              <w:jc w:val="right"/>
              <w:rPr>
                <w:del w:id="783" w:author="Mr Ownb" w:date="2021-12-12T22:17:00Z"/>
                <w:moveFrom w:id="784" w:author="Mr Ownb" w:date="2021-12-12T22:11:00Z"/>
                <w:rFonts w:eastAsia="Times New Roman"/>
              </w:rPr>
            </w:pPr>
            <w:moveFrom w:id="785" w:author="Mr Ownb" w:date="2021-12-12T22:11:00Z">
              <w:del w:id="786" w:author="Mr Ownb" w:date="2021-12-12T22:17:00Z">
                <w:r w:rsidRPr="00D165DB" w:rsidDel="00C05A03">
                  <w:rPr>
                    <w:rFonts w:eastAsia="Times New Roman"/>
                  </w:rPr>
                  <w:delText xml:space="preserve">0 </w:delText>
                </w:r>
              </w:del>
            </w:moveFrom>
          </w:p>
        </w:tc>
        <w:tc>
          <w:tcPr>
            <w:tcW w:w="0" w:type="auto"/>
            <w:tcBorders>
              <w:top w:val="single" w:sz="4" w:space="0" w:color="auto"/>
            </w:tcBorders>
          </w:tcPr>
          <w:p w14:paraId="1EBD7E00" w14:textId="77777777" w:rsidR="00164072" w:rsidRPr="00D165DB" w:rsidDel="00C05A03" w:rsidRDefault="00164072" w:rsidP="00633DAF">
            <w:pPr>
              <w:spacing w:line="240" w:lineRule="auto"/>
              <w:jc w:val="right"/>
              <w:rPr>
                <w:del w:id="787" w:author="Mr Ownb" w:date="2021-12-12T22:17:00Z"/>
                <w:moveFrom w:id="788" w:author="Mr Ownb" w:date="2021-12-12T22:11:00Z"/>
                <w:rFonts w:eastAsia="Times New Roman"/>
              </w:rPr>
            </w:pPr>
          </w:p>
        </w:tc>
        <w:tc>
          <w:tcPr>
            <w:tcW w:w="0" w:type="auto"/>
            <w:tcBorders>
              <w:top w:val="single" w:sz="4" w:space="0" w:color="auto"/>
            </w:tcBorders>
            <w:vAlign w:val="center"/>
            <w:hideMark/>
          </w:tcPr>
          <w:p w14:paraId="66979413" w14:textId="77777777" w:rsidR="00164072" w:rsidRPr="00D165DB" w:rsidDel="00C05A03" w:rsidRDefault="00164072" w:rsidP="00633DAF">
            <w:pPr>
              <w:spacing w:line="240" w:lineRule="auto"/>
              <w:jc w:val="right"/>
              <w:rPr>
                <w:del w:id="789" w:author="Mr Ownb" w:date="2021-12-12T22:17:00Z"/>
                <w:moveFrom w:id="790" w:author="Mr Ownb" w:date="2021-12-12T22:11:00Z"/>
                <w:rFonts w:eastAsia="Times New Roman"/>
              </w:rPr>
            </w:pPr>
            <w:moveFrom w:id="791" w:author="Mr Ownb" w:date="2021-12-12T22:11:00Z">
              <w:del w:id="792" w:author="Mr Ownb" w:date="2021-12-12T22:17:00Z">
                <w:r w:rsidRPr="00D165DB" w:rsidDel="00C05A03">
                  <w:rPr>
                    <w:rFonts w:eastAsia="Times New Roman"/>
                  </w:rPr>
                  <w:delText xml:space="preserve">69.57562 </w:delText>
                </w:r>
              </w:del>
            </w:moveFrom>
          </w:p>
        </w:tc>
        <w:tc>
          <w:tcPr>
            <w:tcW w:w="0" w:type="auto"/>
            <w:tcBorders>
              <w:top w:val="single" w:sz="4" w:space="0" w:color="auto"/>
            </w:tcBorders>
            <w:vAlign w:val="center"/>
            <w:hideMark/>
          </w:tcPr>
          <w:p w14:paraId="60188C95" w14:textId="77777777" w:rsidR="00164072" w:rsidRPr="00D165DB" w:rsidDel="00C05A03" w:rsidRDefault="00164072" w:rsidP="00633DAF">
            <w:pPr>
              <w:spacing w:line="240" w:lineRule="auto"/>
              <w:jc w:val="right"/>
              <w:rPr>
                <w:del w:id="793" w:author="Mr Ownb" w:date="2021-12-12T22:17:00Z"/>
                <w:moveFrom w:id="794" w:author="Mr Ownb" w:date="2021-12-12T22:11:00Z"/>
                <w:rFonts w:eastAsia="Times New Roman"/>
              </w:rPr>
            </w:pPr>
            <w:moveFrom w:id="795" w:author="Mr Ownb" w:date="2021-12-12T22:11:00Z">
              <w:del w:id="796" w:author="Mr Ownb" w:date="2021-12-12T22:17:00Z">
                <w:r w:rsidRPr="00D165DB" w:rsidDel="00C05A03">
                  <w:rPr>
                    <w:rFonts w:eastAsia="Times New Roman"/>
                  </w:rPr>
                  <w:delText xml:space="preserve">65.99769 </w:delText>
                </w:r>
              </w:del>
            </w:moveFrom>
          </w:p>
        </w:tc>
        <w:tc>
          <w:tcPr>
            <w:tcW w:w="0" w:type="auto"/>
            <w:tcBorders>
              <w:top w:val="single" w:sz="4" w:space="0" w:color="auto"/>
            </w:tcBorders>
            <w:vAlign w:val="center"/>
            <w:hideMark/>
          </w:tcPr>
          <w:p w14:paraId="28D61309" w14:textId="77777777" w:rsidR="00164072" w:rsidRPr="00D165DB" w:rsidDel="00C05A03" w:rsidRDefault="00164072" w:rsidP="00633DAF">
            <w:pPr>
              <w:spacing w:line="240" w:lineRule="auto"/>
              <w:jc w:val="right"/>
              <w:rPr>
                <w:del w:id="797" w:author="Mr Ownb" w:date="2021-12-12T22:17:00Z"/>
                <w:moveFrom w:id="798" w:author="Mr Ownb" w:date="2021-12-12T22:11:00Z"/>
                <w:rFonts w:eastAsia="Times New Roman"/>
              </w:rPr>
            </w:pPr>
            <w:moveFrom w:id="799" w:author="Mr Ownb" w:date="2021-12-12T22:11:00Z">
              <w:del w:id="800" w:author="Mr Ownb" w:date="2021-12-12T22:17:00Z">
                <w:r w:rsidRPr="00D165DB" w:rsidDel="00C05A03">
                  <w:rPr>
                    <w:rFonts w:eastAsia="Times New Roman"/>
                  </w:rPr>
                  <w:delText xml:space="preserve">5.159722 </w:delText>
                </w:r>
              </w:del>
            </w:moveFrom>
          </w:p>
        </w:tc>
        <w:tc>
          <w:tcPr>
            <w:tcW w:w="0" w:type="auto"/>
            <w:tcBorders>
              <w:top w:val="single" w:sz="4" w:space="0" w:color="auto"/>
            </w:tcBorders>
            <w:vAlign w:val="center"/>
            <w:hideMark/>
          </w:tcPr>
          <w:p w14:paraId="37A5111E" w14:textId="77777777" w:rsidR="00164072" w:rsidRPr="00D165DB" w:rsidDel="00C05A03" w:rsidRDefault="00164072" w:rsidP="00633DAF">
            <w:pPr>
              <w:spacing w:line="240" w:lineRule="auto"/>
              <w:jc w:val="right"/>
              <w:rPr>
                <w:del w:id="801" w:author="Mr Ownb" w:date="2021-12-12T22:17:00Z"/>
                <w:moveFrom w:id="802" w:author="Mr Ownb" w:date="2021-12-12T22:11:00Z"/>
                <w:rFonts w:eastAsia="Times New Roman"/>
              </w:rPr>
            </w:pPr>
            <w:moveFrom w:id="803" w:author="Mr Ownb" w:date="2021-12-12T22:11:00Z">
              <w:del w:id="804" w:author="Mr Ownb" w:date="2021-12-12T22:17:00Z">
                <w:r w:rsidRPr="00D165DB" w:rsidDel="00C05A03">
                  <w:rPr>
                    <w:rFonts w:eastAsia="Times New Roman"/>
                  </w:rPr>
                  <w:delText xml:space="preserve">8672.179 </w:delText>
                </w:r>
              </w:del>
            </w:moveFrom>
          </w:p>
        </w:tc>
        <w:tc>
          <w:tcPr>
            <w:tcW w:w="0" w:type="auto"/>
            <w:tcBorders>
              <w:top w:val="single" w:sz="4" w:space="0" w:color="auto"/>
            </w:tcBorders>
            <w:vAlign w:val="center"/>
            <w:hideMark/>
          </w:tcPr>
          <w:p w14:paraId="528E855D" w14:textId="77777777" w:rsidR="00164072" w:rsidRPr="00D165DB" w:rsidDel="00C05A03" w:rsidRDefault="00164072" w:rsidP="00633DAF">
            <w:pPr>
              <w:spacing w:line="240" w:lineRule="auto"/>
              <w:jc w:val="right"/>
              <w:rPr>
                <w:del w:id="805" w:author="Mr Ownb" w:date="2021-12-12T22:17:00Z"/>
                <w:moveFrom w:id="806" w:author="Mr Ownb" w:date="2021-12-12T22:11:00Z"/>
                <w:rFonts w:eastAsia="Times New Roman"/>
              </w:rPr>
            </w:pPr>
            <w:moveFrom w:id="807" w:author="Mr Ownb" w:date="2021-12-12T22:11:00Z">
              <w:del w:id="808" w:author="Mr Ownb" w:date="2021-12-12T22:17:00Z">
                <w:r w:rsidRPr="00D165DB" w:rsidDel="00C05A03">
                  <w:rPr>
                    <w:rFonts w:eastAsia="Times New Roman"/>
                  </w:rPr>
                  <w:delText xml:space="preserve">2315714 </w:delText>
                </w:r>
              </w:del>
            </w:moveFrom>
          </w:p>
        </w:tc>
      </w:tr>
      <w:tr w:rsidR="00164072" w:rsidRPr="00D165DB" w:rsidDel="00C05A03" w14:paraId="0BB1DB96" w14:textId="77777777" w:rsidTr="00633DAF">
        <w:trPr>
          <w:tblCellSpacing w:w="15" w:type="dxa"/>
          <w:del w:id="809" w:author="Mr Ownb" w:date="2021-12-12T22:17:00Z"/>
        </w:trPr>
        <w:tc>
          <w:tcPr>
            <w:tcW w:w="0" w:type="auto"/>
            <w:tcBorders>
              <w:bottom w:val="single" w:sz="4" w:space="0" w:color="auto"/>
            </w:tcBorders>
            <w:vAlign w:val="center"/>
            <w:hideMark/>
          </w:tcPr>
          <w:p w14:paraId="321B05D1" w14:textId="77777777" w:rsidR="00164072" w:rsidRPr="00D165DB" w:rsidDel="00C05A03" w:rsidRDefault="00164072" w:rsidP="00633DAF">
            <w:pPr>
              <w:spacing w:line="240" w:lineRule="auto"/>
              <w:jc w:val="right"/>
              <w:rPr>
                <w:del w:id="810" w:author="Mr Ownb" w:date="2021-12-12T22:17:00Z"/>
                <w:moveFrom w:id="811" w:author="Mr Ownb" w:date="2021-12-12T22:11:00Z"/>
                <w:rFonts w:eastAsia="Times New Roman"/>
              </w:rPr>
            </w:pPr>
            <w:moveFrom w:id="812" w:author="Mr Ownb" w:date="2021-12-12T22:11:00Z">
              <w:del w:id="813" w:author="Mr Ownb" w:date="2021-12-12T22:17:00Z">
                <w:r w:rsidRPr="00D165DB" w:rsidDel="00C05A03">
                  <w:rPr>
                    <w:rFonts w:eastAsia="Times New Roman"/>
                  </w:rPr>
                  <w:delText xml:space="preserve">1 </w:delText>
                </w:r>
              </w:del>
            </w:moveFrom>
          </w:p>
        </w:tc>
        <w:tc>
          <w:tcPr>
            <w:tcW w:w="0" w:type="auto"/>
            <w:tcBorders>
              <w:bottom w:val="single" w:sz="4" w:space="0" w:color="auto"/>
            </w:tcBorders>
          </w:tcPr>
          <w:p w14:paraId="51BAEF47" w14:textId="77777777" w:rsidR="00164072" w:rsidRPr="00D165DB" w:rsidDel="00C05A03" w:rsidRDefault="00164072" w:rsidP="00633DAF">
            <w:pPr>
              <w:spacing w:line="240" w:lineRule="auto"/>
              <w:jc w:val="right"/>
              <w:rPr>
                <w:del w:id="814" w:author="Mr Ownb" w:date="2021-12-12T22:17:00Z"/>
                <w:moveFrom w:id="815" w:author="Mr Ownb" w:date="2021-12-12T22:11:00Z"/>
                <w:rFonts w:eastAsia="Times New Roman"/>
              </w:rPr>
            </w:pPr>
          </w:p>
        </w:tc>
        <w:tc>
          <w:tcPr>
            <w:tcW w:w="0" w:type="auto"/>
            <w:tcBorders>
              <w:bottom w:val="single" w:sz="4" w:space="0" w:color="auto"/>
            </w:tcBorders>
            <w:vAlign w:val="center"/>
            <w:hideMark/>
          </w:tcPr>
          <w:p w14:paraId="0B7A5428" w14:textId="77777777" w:rsidR="00164072" w:rsidRPr="00D165DB" w:rsidDel="00C05A03" w:rsidRDefault="00164072" w:rsidP="00633DAF">
            <w:pPr>
              <w:spacing w:line="240" w:lineRule="auto"/>
              <w:jc w:val="right"/>
              <w:rPr>
                <w:del w:id="816" w:author="Mr Ownb" w:date="2021-12-12T22:17:00Z"/>
                <w:moveFrom w:id="817" w:author="Mr Ownb" w:date="2021-12-12T22:11:00Z"/>
                <w:rFonts w:eastAsia="Times New Roman"/>
              </w:rPr>
            </w:pPr>
            <w:moveFrom w:id="818" w:author="Mr Ownb" w:date="2021-12-12T22:11:00Z">
              <w:del w:id="819" w:author="Mr Ownb" w:date="2021-12-12T22:17:00Z">
                <w:r w:rsidRPr="00D165DB" w:rsidDel="00C05A03">
                  <w:rPr>
                    <w:rFonts w:eastAsia="Times New Roman"/>
                  </w:rPr>
                  <w:delText xml:space="preserve">69.65679 </w:delText>
                </w:r>
              </w:del>
            </w:moveFrom>
          </w:p>
        </w:tc>
        <w:tc>
          <w:tcPr>
            <w:tcW w:w="0" w:type="auto"/>
            <w:tcBorders>
              <w:bottom w:val="single" w:sz="4" w:space="0" w:color="auto"/>
            </w:tcBorders>
            <w:vAlign w:val="center"/>
            <w:hideMark/>
          </w:tcPr>
          <w:p w14:paraId="6EFB4271" w14:textId="77777777" w:rsidR="00164072" w:rsidRPr="00D165DB" w:rsidDel="00C05A03" w:rsidRDefault="00164072" w:rsidP="00633DAF">
            <w:pPr>
              <w:spacing w:line="240" w:lineRule="auto"/>
              <w:jc w:val="right"/>
              <w:rPr>
                <w:del w:id="820" w:author="Mr Ownb" w:date="2021-12-12T22:17:00Z"/>
                <w:moveFrom w:id="821" w:author="Mr Ownb" w:date="2021-12-12T22:11:00Z"/>
                <w:rFonts w:eastAsia="Times New Roman"/>
              </w:rPr>
            </w:pPr>
            <w:moveFrom w:id="822" w:author="Mr Ownb" w:date="2021-12-12T22:11:00Z">
              <w:del w:id="823" w:author="Mr Ownb" w:date="2021-12-12T22:17:00Z">
                <w:r w:rsidRPr="00D165DB" w:rsidDel="00C05A03">
                  <w:rPr>
                    <w:rFonts w:eastAsia="Times New Roman"/>
                  </w:rPr>
                  <w:delText xml:space="preserve">66.20489 </w:delText>
                </w:r>
              </w:del>
            </w:moveFrom>
          </w:p>
        </w:tc>
        <w:tc>
          <w:tcPr>
            <w:tcW w:w="0" w:type="auto"/>
            <w:tcBorders>
              <w:bottom w:val="single" w:sz="4" w:space="0" w:color="auto"/>
            </w:tcBorders>
            <w:vAlign w:val="center"/>
            <w:hideMark/>
          </w:tcPr>
          <w:p w14:paraId="3830E6EE" w14:textId="77777777" w:rsidR="00164072" w:rsidRPr="00D165DB" w:rsidDel="00C05A03" w:rsidRDefault="00164072" w:rsidP="00633DAF">
            <w:pPr>
              <w:spacing w:line="240" w:lineRule="auto"/>
              <w:jc w:val="right"/>
              <w:rPr>
                <w:del w:id="824" w:author="Mr Ownb" w:date="2021-12-12T22:17:00Z"/>
                <w:moveFrom w:id="825" w:author="Mr Ownb" w:date="2021-12-12T22:11:00Z"/>
                <w:rFonts w:eastAsia="Times New Roman"/>
              </w:rPr>
            </w:pPr>
            <w:moveFrom w:id="826" w:author="Mr Ownb" w:date="2021-12-12T22:11:00Z">
              <w:del w:id="827" w:author="Mr Ownb" w:date="2021-12-12T22:17:00Z">
                <w:r w:rsidRPr="00D165DB" w:rsidDel="00C05A03">
                  <w:rPr>
                    <w:rFonts w:eastAsia="Times New Roman"/>
                  </w:rPr>
                  <w:delText xml:space="preserve">4.987346 </w:delText>
                </w:r>
              </w:del>
            </w:moveFrom>
          </w:p>
        </w:tc>
        <w:tc>
          <w:tcPr>
            <w:tcW w:w="0" w:type="auto"/>
            <w:tcBorders>
              <w:bottom w:val="single" w:sz="4" w:space="0" w:color="auto"/>
            </w:tcBorders>
            <w:vAlign w:val="center"/>
            <w:hideMark/>
          </w:tcPr>
          <w:p w14:paraId="4718184B" w14:textId="77777777" w:rsidR="00164072" w:rsidRPr="00D165DB" w:rsidDel="00C05A03" w:rsidRDefault="00164072" w:rsidP="00633DAF">
            <w:pPr>
              <w:spacing w:line="240" w:lineRule="auto"/>
              <w:jc w:val="right"/>
              <w:rPr>
                <w:del w:id="828" w:author="Mr Ownb" w:date="2021-12-12T22:17:00Z"/>
                <w:moveFrom w:id="829" w:author="Mr Ownb" w:date="2021-12-12T22:11:00Z"/>
                <w:rFonts w:eastAsia="Times New Roman"/>
              </w:rPr>
            </w:pPr>
            <w:moveFrom w:id="830" w:author="Mr Ownb" w:date="2021-12-12T22:11:00Z">
              <w:del w:id="831" w:author="Mr Ownb" w:date="2021-12-12T22:17:00Z">
                <w:r w:rsidRPr="00D165DB" w:rsidDel="00C05A03">
                  <w:rPr>
                    <w:rFonts w:eastAsia="Times New Roman"/>
                  </w:rPr>
                  <w:delText xml:space="preserve">8762.759 </w:delText>
                </w:r>
              </w:del>
            </w:moveFrom>
          </w:p>
        </w:tc>
        <w:tc>
          <w:tcPr>
            <w:tcW w:w="0" w:type="auto"/>
            <w:tcBorders>
              <w:bottom w:val="single" w:sz="4" w:space="0" w:color="auto"/>
            </w:tcBorders>
            <w:vAlign w:val="center"/>
            <w:hideMark/>
          </w:tcPr>
          <w:p w14:paraId="0268DB4D" w14:textId="77777777" w:rsidR="00164072" w:rsidRPr="00D165DB" w:rsidDel="00C05A03" w:rsidRDefault="00164072" w:rsidP="00633DAF">
            <w:pPr>
              <w:spacing w:line="240" w:lineRule="auto"/>
              <w:jc w:val="right"/>
              <w:rPr>
                <w:del w:id="832" w:author="Mr Ownb" w:date="2021-12-12T22:17:00Z"/>
                <w:moveFrom w:id="833" w:author="Mr Ownb" w:date="2021-12-12T22:11:00Z"/>
                <w:rFonts w:eastAsia="Times New Roman"/>
              </w:rPr>
            </w:pPr>
            <w:moveFrom w:id="834" w:author="Mr Ownb" w:date="2021-12-12T22:11:00Z">
              <w:del w:id="835" w:author="Mr Ownb" w:date="2021-12-12T22:17:00Z">
                <w:r w:rsidRPr="00D165DB" w:rsidDel="00C05A03">
                  <w:rPr>
                    <w:rFonts w:eastAsia="Times New Roman"/>
                  </w:rPr>
                  <w:delText xml:space="preserve">2452204 </w:delText>
                </w:r>
              </w:del>
            </w:moveFrom>
          </w:p>
        </w:tc>
      </w:tr>
      <w:moveFromRangeEnd w:id="757"/>
    </w:tbl>
    <w:p w14:paraId="4141CF54" w14:textId="77777777" w:rsidR="00164072" w:rsidRPr="00D95D1D" w:rsidDel="002C5507" w:rsidRDefault="00164072" w:rsidP="00672D77">
      <w:pPr>
        <w:spacing w:line="480" w:lineRule="auto"/>
        <w:jc w:val="both"/>
        <w:rPr>
          <w:del w:id="836" w:author="Mr Ownb" w:date="2021-12-12T21:43:00Z"/>
          <w:rFonts w:ascii="Times New Roman" w:hAnsi="Times New Roman" w:cs="Times New Roman"/>
          <w:sz w:val="24"/>
          <w:szCs w:val="24"/>
        </w:rPr>
      </w:pPr>
    </w:p>
    <w:p w14:paraId="14BB9F14" w14:textId="77777777" w:rsidR="00164072" w:rsidDel="002C5507" w:rsidRDefault="00164072" w:rsidP="00672D77">
      <w:pPr>
        <w:rPr>
          <w:del w:id="837" w:author="Mr Ownb" w:date="2021-12-12T21:43:00Z"/>
        </w:rPr>
      </w:pPr>
      <w:del w:id="838" w:author="Mr Ownb" w:date="2021-12-12T21:43:00Z">
        <w:r w:rsidDel="002C5507">
          <w:fldChar w:fldCharType="begin"/>
        </w:r>
        <w:r w:rsidDel="002C5507">
          <w:delInstrText xml:space="preserve"> BIBLIOGRAPHY </w:delInstrText>
        </w:r>
        <w:r w:rsidDel="002C5507">
          <w:fldChar w:fldCharType="separate"/>
        </w:r>
        <w:r w:rsidDel="002C5507">
          <w:rPr>
            <w:b/>
            <w:bCs/>
            <w:noProof/>
          </w:rPr>
          <w:delText>There are no sources in the current document.</w:delText>
        </w:r>
        <w:r w:rsidDel="002C5507">
          <w:rPr>
            <w:b/>
            <w:bCs/>
            <w:noProof/>
          </w:rPr>
          <w:fldChar w:fldCharType="end"/>
        </w:r>
      </w:del>
    </w:p>
    <w:p w14:paraId="7CD27716" w14:textId="77777777" w:rsidR="00164072" w:rsidRPr="00672D77" w:rsidRDefault="00164072" w:rsidP="00672D77">
      <w:pPr>
        <w:spacing w:line="480" w:lineRule="auto"/>
        <w:jc w:val="both"/>
        <w:rPr>
          <w:rFonts w:ascii="Times New Roman" w:hAnsi="Times New Roman" w:cs="Times New Roman"/>
          <w:sz w:val="24"/>
          <w:szCs w:val="24"/>
        </w:rPr>
      </w:pPr>
    </w:p>
    <w:sectPr w:rsidR="00164072" w:rsidRPr="00672D77" w:rsidSect="0007450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r Ownb">
    <w15:presenceInfo w15:providerId="Windows Live" w15:userId="651aad64bcb682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0&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0A0627"/>
    <w:rsid w:val="00003465"/>
    <w:rsid w:val="00006589"/>
    <w:rsid w:val="00013A82"/>
    <w:rsid w:val="00022C37"/>
    <w:rsid w:val="00026FDB"/>
    <w:rsid w:val="00031660"/>
    <w:rsid w:val="00035F60"/>
    <w:rsid w:val="00036423"/>
    <w:rsid w:val="00042EDB"/>
    <w:rsid w:val="0004362D"/>
    <w:rsid w:val="000464A3"/>
    <w:rsid w:val="0005345E"/>
    <w:rsid w:val="00064BB3"/>
    <w:rsid w:val="00072B92"/>
    <w:rsid w:val="00074505"/>
    <w:rsid w:val="00096B32"/>
    <w:rsid w:val="00097866"/>
    <w:rsid w:val="000A0627"/>
    <w:rsid w:val="000A5A7A"/>
    <w:rsid w:val="000C75E8"/>
    <w:rsid w:val="000D5AC1"/>
    <w:rsid w:val="000D5FF4"/>
    <w:rsid w:val="000D762C"/>
    <w:rsid w:val="000D76BD"/>
    <w:rsid w:val="000F0D3B"/>
    <w:rsid w:val="000F13DA"/>
    <w:rsid w:val="0010224C"/>
    <w:rsid w:val="001031A2"/>
    <w:rsid w:val="0010698A"/>
    <w:rsid w:val="00107DBD"/>
    <w:rsid w:val="00121384"/>
    <w:rsid w:val="0013364F"/>
    <w:rsid w:val="00134C84"/>
    <w:rsid w:val="001419F7"/>
    <w:rsid w:val="00143A6D"/>
    <w:rsid w:val="00153378"/>
    <w:rsid w:val="00161296"/>
    <w:rsid w:val="00164072"/>
    <w:rsid w:val="0016617E"/>
    <w:rsid w:val="00190914"/>
    <w:rsid w:val="00192B1F"/>
    <w:rsid w:val="00193361"/>
    <w:rsid w:val="001A60CE"/>
    <w:rsid w:val="001B037D"/>
    <w:rsid w:val="001B15A2"/>
    <w:rsid w:val="001C0C45"/>
    <w:rsid w:val="001C246B"/>
    <w:rsid w:val="001D539C"/>
    <w:rsid w:val="001E2958"/>
    <w:rsid w:val="001E580F"/>
    <w:rsid w:val="001F4139"/>
    <w:rsid w:val="001F4583"/>
    <w:rsid w:val="00220A90"/>
    <w:rsid w:val="00221429"/>
    <w:rsid w:val="00255010"/>
    <w:rsid w:val="00260221"/>
    <w:rsid w:val="002609EC"/>
    <w:rsid w:val="0026134F"/>
    <w:rsid w:val="00263F5E"/>
    <w:rsid w:val="00272BC4"/>
    <w:rsid w:val="00275725"/>
    <w:rsid w:val="0029308D"/>
    <w:rsid w:val="00296838"/>
    <w:rsid w:val="002A2413"/>
    <w:rsid w:val="002A790A"/>
    <w:rsid w:val="002B0E3A"/>
    <w:rsid w:val="002C25F6"/>
    <w:rsid w:val="002C4DE0"/>
    <w:rsid w:val="002C5507"/>
    <w:rsid w:val="002C7D1D"/>
    <w:rsid w:val="002D1BB3"/>
    <w:rsid w:val="002D44A5"/>
    <w:rsid w:val="002D7C4B"/>
    <w:rsid w:val="002E5A0A"/>
    <w:rsid w:val="002E6F7B"/>
    <w:rsid w:val="00301931"/>
    <w:rsid w:val="003110EA"/>
    <w:rsid w:val="00312C6F"/>
    <w:rsid w:val="003176D4"/>
    <w:rsid w:val="00326D38"/>
    <w:rsid w:val="00333C32"/>
    <w:rsid w:val="00333EE7"/>
    <w:rsid w:val="00344F6D"/>
    <w:rsid w:val="00345496"/>
    <w:rsid w:val="0035318D"/>
    <w:rsid w:val="00370F66"/>
    <w:rsid w:val="00374FAF"/>
    <w:rsid w:val="00383AEF"/>
    <w:rsid w:val="0039704E"/>
    <w:rsid w:val="003B79C0"/>
    <w:rsid w:val="003C0B49"/>
    <w:rsid w:val="003C3495"/>
    <w:rsid w:val="003C593C"/>
    <w:rsid w:val="003D070D"/>
    <w:rsid w:val="003E7164"/>
    <w:rsid w:val="003F2080"/>
    <w:rsid w:val="00402426"/>
    <w:rsid w:val="00406637"/>
    <w:rsid w:val="00407DDC"/>
    <w:rsid w:val="00425657"/>
    <w:rsid w:val="0042795B"/>
    <w:rsid w:val="00427FFE"/>
    <w:rsid w:val="00433813"/>
    <w:rsid w:val="004601C8"/>
    <w:rsid w:val="00461CC2"/>
    <w:rsid w:val="00461E88"/>
    <w:rsid w:val="004638F7"/>
    <w:rsid w:val="0046570E"/>
    <w:rsid w:val="004957E6"/>
    <w:rsid w:val="004A69BC"/>
    <w:rsid w:val="004B156C"/>
    <w:rsid w:val="004B5ECB"/>
    <w:rsid w:val="004C3EAB"/>
    <w:rsid w:val="004C65D0"/>
    <w:rsid w:val="004C6CFC"/>
    <w:rsid w:val="004D23EA"/>
    <w:rsid w:val="004D6D64"/>
    <w:rsid w:val="004E0940"/>
    <w:rsid w:val="004E0A99"/>
    <w:rsid w:val="004E1027"/>
    <w:rsid w:val="004E7F1B"/>
    <w:rsid w:val="00506CC3"/>
    <w:rsid w:val="00514ADE"/>
    <w:rsid w:val="00522A0A"/>
    <w:rsid w:val="00534211"/>
    <w:rsid w:val="00535148"/>
    <w:rsid w:val="0053614D"/>
    <w:rsid w:val="005508D3"/>
    <w:rsid w:val="005604EC"/>
    <w:rsid w:val="005621E9"/>
    <w:rsid w:val="005728D9"/>
    <w:rsid w:val="005803DE"/>
    <w:rsid w:val="005909E6"/>
    <w:rsid w:val="00596CA6"/>
    <w:rsid w:val="005B23CA"/>
    <w:rsid w:val="005B2410"/>
    <w:rsid w:val="005B2600"/>
    <w:rsid w:val="005B2B44"/>
    <w:rsid w:val="005D1A97"/>
    <w:rsid w:val="005D337D"/>
    <w:rsid w:val="005E5976"/>
    <w:rsid w:val="005F697D"/>
    <w:rsid w:val="00607C63"/>
    <w:rsid w:val="00636850"/>
    <w:rsid w:val="0063797B"/>
    <w:rsid w:val="00637C15"/>
    <w:rsid w:val="00646895"/>
    <w:rsid w:val="006518AD"/>
    <w:rsid w:val="0066242B"/>
    <w:rsid w:val="00674676"/>
    <w:rsid w:val="00674E05"/>
    <w:rsid w:val="00680345"/>
    <w:rsid w:val="00693C22"/>
    <w:rsid w:val="006A1C23"/>
    <w:rsid w:val="006A2309"/>
    <w:rsid w:val="006A3AEC"/>
    <w:rsid w:val="006A7E37"/>
    <w:rsid w:val="006C21E7"/>
    <w:rsid w:val="006C5693"/>
    <w:rsid w:val="006C6D2E"/>
    <w:rsid w:val="006D14E8"/>
    <w:rsid w:val="006D4569"/>
    <w:rsid w:val="00700E1C"/>
    <w:rsid w:val="0070130D"/>
    <w:rsid w:val="00705759"/>
    <w:rsid w:val="00721CA7"/>
    <w:rsid w:val="007314A4"/>
    <w:rsid w:val="0073601F"/>
    <w:rsid w:val="00755F3A"/>
    <w:rsid w:val="00763241"/>
    <w:rsid w:val="00774124"/>
    <w:rsid w:val="007761DB"/>
    <w:rsid w:val="00780E80"/>
    <w:rsid w:val="00784F97"/>
    <w:rsid w:val="00787756"/>
    <w:rsid w:val="00790901"/>
    <w:rsid w:val="00797A4B"/>
    <w:rsid w:val="007A2A23"/>
    <w:rsid w:val="007B381D"/>
    <w:rsid w:val="007C16BB"/>
    <w:rsid w:val="007C1C91"/>
    <w:rsid w:val="007D3038"/>
    <w:rsid w:val="007E5DF4"/>
    <w:rsid w:val="00812116"/>
    <w:rsid w:val="008167BB"/>
    <w:rsid w:val="0081683C"/>
    <w:rsid w:val="00831B43"/>
    <w:rsid w:val="00836232"/>
    <w:rsid w:val="0084033B"/>
    <w:rsid w:val="00840425"/>
    <w:rsid w:val="008470AC"/>
    <w:rsid w:val="00852C8C"/>
    <w:rsid w:val="008545A9"/>
    <w:rsid w:val="00867104"/>
    <w:rsid w:val="0087021B"/>
    <w:rsid w:val="00870D55"/>
    <w:rsid w:val="0088425D"/>
    <w:rsid w:val="008850E4"/>
    <w:rsid w:val="008907DC"/>
    <w:rsid w:val="008A3CC6"/>
    <w:rsid w:val="008A52E4"/>
    <w:rsid w:val="008A5FBE"/>
    <w:rsid w:val="008C538C"/>
    <w:rsid w:val="008D59CD"/>
    <w:rsid w:val="008E0BD9"/>
    <w:rsid w:val="008E3674"/>
    <w:rsid w:val="008E6330"/>
    <w:rsid w:val="008E784C"/>
    <w:rsid w:val="008F7B73"/>
    <w:rsid w:val="00904CB7"/>
    <w:rsid w:val="009061C4"/>
    <w:rsid w:val="0090685C"/>
    <w:rsid w:val="009105BD"/>
    <w:rsid w:val="00913583"/>
    <w:rsid w:val="00915316"/>
    <w:rsid w:val="00933B11"/>
    <w:rsid w:val="009363BD"/>
    <w:rsid w:val="009429E5"/>
    <w:rsid w:val="00944B6A"/>
    <w:rsid w:val="00950160"/>
    <w:rsid w:val="00953C06"/>
    <w:rsid w:val="00964B08"/>
    <w:rsid w:val="0097152F"/>
    <w:rsid w:val="0097540D"/>
    <w:rsid w:val="00993716"/>
    <w:rsid w:val="00994C3C"/>
    <w:rsid w:val="0099622C"/>
    <w:rsid w:val="00997F72"/>
    <w:rsid w:val="009B27AC"/>
    <w:rsid w:val="009B3257"/>
    <w:rsid w:val="009D5DB8"/>
    <w:rsid w:val="009D5F44"/>
    <w:rsid w:val="009F0942"/>
    <w:rsid w:val="00A0308B"/>
    <w:rsid w:val="00A05A22"/>
    <w:rsid w:val="00A23549"/>
    <w:rsid w:val="00A25E1E"/>
    <w:rsid w:val="00A323E8"/>
    <w:rsid w:val="00A40CB3"/>
    <w:rsid w:val="00A4604F"/>
    <w:rsid w:val="00A505C5"/>
    <w:rsid w:val="00A541CE"/>
    <w:rsid w:val="00A54C9C"/>
    <w:rsid w:val="00A72231"/>
    <w:rsid w:val="00A73C20"/>
    <w:rsid w:val="00A75941"/>
    <w:rsid w:val="00A77E07"/>
    <w:rsid w:val="00A80425"/>
    <w:rsid w:val="00A84898"/>
    <w:rsid w:val="00AA1979"/>
    <w:rsid w:val="00AA52B9"/>
    <w:rsid w:val="00AA76DD"/>
    <w:rsid w:val="00AC19F6"/>
    <w:rsid w:val="00AC6B09"/>
    <w:rsid w:val="00AD0881"/>
    <w:rsid w:val="00AD2000"/>
    <w:rsid w:val="00AD62B1"/>
    <w:rsid w:val="00AE4915"/>
    <w:rsid w:val="00AE72FC"/>
    <w:rsid w:val="00AF1324"/>
    <w:rsid w:val="00B004A5"/>
    <w:rsid w:val="00B02FC1"/>
    <w:rsid w:val="00B113A5"/>
    <w:rsid w:val="00B11A76"/>
    <w:rsid w:val="00B12E3A"/>
    <w:rsid w:val="00B13B11"/>
    <w:rsid w:val="00B37374"/>
    <w:rsid w:val="00B37DDE"/>
    <w:rsid w:val="00B44F31"/>
    <w:rsid w:val="00B44FDE"/>
    <w:rsid w:val="00B455A3"/>
    <w:rsid w:val="00B67BF4"/>
    <w:rsid w:val="00BC4D59"/>
    <w:rsid w:val="00BC7DE4"/>
    <w:rsid w:val="00BE19B7"/>
    <w:rsid w:val="00BE2D52"/>
    <w:rsid w:val="00BE77B7"/>
    <w:rsid w:val="00BF01C8"/>
    <w:rsid w:val="00C04E4D"/>
    <w:rsid w:val="00C05A03"/>
    <w:rsid w:val="00C06EA0"/>
    <w:rsid w:val="00C136C3"/>
    <w:rsid w:val="00C205E9"/>
    <w:rsid w:val="00C2613E"/>
    <w:rsid w:val="00C45305"/>
    <w:rsid w:val="00C619B2"/>
    <w:rsid w:val="00C62A21"/>
    <w:rsid w:val="00C7280A"/>
    <w:rsid w:val="00CA0668"/>
    <w:rsid w:val="00CA0685"/>
    <w:rsid w:val="00CA3285"/>
    <w:rsid w:val="00CB2BF3"/>
    <w:rsid w:val="00CB44C2"/>
    <w:rsid w:val="00CD1C35"/>
    <w:rsid w:val="00CE0C29"/>
    <w:rsid w:val="00CF3050"/>
    <w:rsid w:val="00CF720C"/>
    <w:rsid w:val="00D1003B"/>
    <w:rsid w:val="00D26992"/>
    <w:rsid w:val="00D37A71"/>
    <w:rsid w:val="00D54C34"/>
    <w:rsid w:val="00D61BD4"/>
    <w:rsid w:val="00D72717"/>
    <w:rsid w:val="00D91591"/>
    <w:rsid w:val="00D95D1D"/>
    <w:rsid w:val="00DA0119"/>
    <w:rsid w:val="00DA3386"/>
    <w:rsid w:val="00DA3E20"/>
    <w:rsid w:val="00DB005D"/>
    <w:rsid w:val="00DB1EA9"/>
    <w:rsid w:val="00DB32B4"/>
    <w:rsid w:val="00DB6E31"/>
    <w:rsid w:val="00DC114C"/>
    <w:rsid w:val="00DD1AA1"/>
    <w:rsid w:val="00DD61B9"/>
    <w:rsid w:val="00E00680"/>
    <w:rsid w:val="00E15AEF"/>
    <w:rsid w:val="00E24C02"/>
    <w:rsid w:val="00E339C7"/>
    <w:rsid w:val="00E34520"/>
    <w:rsid w:val="00E44D60"/>
    <w:rsid w:val="00E51F07"/>
    <w:rsid w:val="00E52FC9"/>
    <w:rsid w:val="00E74CB7"/>
    <w:rsid w:val="00E9060C"/>
    <w:rsid w:val="00E9066D"/>
    <w:rsid w:val="00EA02E2"/>
    <w:rsid w:val="00EA16AA"/>
    <w:rsid w:val="00EA457F"/>
    <w:rsid w:val="00EA4D36"/>
    <w:rsid w:val="00EC1691"/>
    <w:rsid w:val="00ED0F1D"/>
    <w:rsid w:val="00ED10ED"/>
    <w:rsid w:val="00ED3127"/>
    <w:rsid w:val="00EF0C6F"/>
    <w:rsid w:val="00EF1DD0"/>
    <w:rsid w:val="00F0057B"/>
    <w:rsid w:val="00F0293A"/>
    <w:rsid w:val="00F06C39"/>
    <w:rsid w:val="00F33C19"/>
    <w:rsid w:val="00F37F23"/>
    <w:rsid w:val="00F404D2"/>
    <w:rsid w:val="00F40BEA"/>
    <w:rsid w:val="00F42321"/>
    <w:rsid w:val="00F56CEF"/>
    <w:rsid w:val="00F84885"/>
    <w:rsid w:val="00F975BF"/>
    <w:rsid w:val="00FA7CB7"/>
    <w:rsid w:val="00FB659B"/>
    <w:rsid w:val="00FB7976"/>
    <w:rsid w:val="00FC012E"/>
    <w:rsid w:val="00FC100E"/>
    <w:rsid w:val="00FC4FD0"/>
    <w:rsid w:val="00FC7C17"/>
    <w:rsid w:val="00FE48BD"/>
    <w:rsid w:val="00FE50B8"/>
    <w:rsid w:val="00FF0C80"/>
    <w:rsid w:val="00FF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4C97E"/>
  <w15:chartTrackingRefBased/>
  <w15:docId w15:val="{3C6DACDF-01EE-418C-B5F7-92B39CE32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425"/>
  </w:style>
  <w:style w:type="paragraph" w:styleId="Heading1">
    <w:name w:val="heading 1"/>
    <w:basedOn w:val="Normal"/>
    <w:next w:val="Normal"/>
    <w:link w:val="Heading1Char"/>
    <w:uiPriority w:val="9"/>
    <w:qFormat/>
    <w:rsid w:val="00A80425"/>
    <w:pPr>
      <w:keepNext/>
      <w:keepLines/>
      <w:pBdr>
        <w:left w:val="single" w:sz="12" w:space="12" w:color="92A9B9"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A80425"/>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A80425"/>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A80425"/>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A80425"/>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A80425"/>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A80425"/>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A80425"/>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A80425"/>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2413"/>
    <w:rPr>
      <w:color w:val="808080"/>
    </w:rPr>
  </w:style>
  <w:style w:type="paragraph" w:customStyle="1" w:styleId="DecimalAligned">
    <w:name w:val="Decimal Aligned"/>
    <w:basedOn w:val="Normal"/>
    <w:uiPriority w:val="40"/>
    <w:rsid w:val="00964B08"/>
    <w:pPr>
      <w:tabs>
        <w:tab w:val="decimal" w:pos="360"/>
      </w:tabs>
      <w:spacing w:after="200" w:line="276" w:lineRule="auto"/>
    </w:pPr>
    <w:rPr>
      <w:rFonts w:cs="Times New Roman"/>
    </w:rPr>
  </w:style>
  <w:style w:type="paragraph" w:styleId="FootnoteText">
    <w:name w:val="footnote text"/>
    <w:basedOn w:val="Normal"/>
    <w:link w:val="FootnoteTextChar"/>
    <w:uiPriority w:val="99"/>
    <w:unhideWhenUsed/>
    <w:rsid w:val="00964B08"/>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964B08"/>
    <w:rPr>
      <w:rFonts w:eastAsiaTheme="minorEastAsia" w:cs="Times New Roman"/>
      <w:sz w:val="20"/>
      <w:szCs w:val="20"/>
    </w:rPr>
  </w:style>
  <w:style w:type="character" w:styleId="SubtleEmphasis">
    <w:name w:val="Subtle Emphasis"/>
    <w:basedOn w:val="DefaultParagraphFont"/>
    <w:uiPriority w:val="19"/>
    <w:qFormat/>
    <w:rsid w:val="00A80425"/>
    <w:rPr>
      <w:i/>
      <w:iCs/>
      <w:color w:val="auto"/>
    </w:rPr>
  </w:style>
  <w:style w:type="table" w:styleId="LightShading-Accent1">
    <w:name w:val="Light Shading Accent 1"/>
    <w:basedOn w:val="TableNormal"/>
    <w:uiPriority w:val="60"/>
    <w:rsid w:val="00964B08"/>
    <w:pPr>
      <w:spacing w:after="0" w:line="240" w:lineRule="auto"/>
    </w:pPr>
    <w:rPr>
      <w:color w:val="535356" w:themeColor="accent1" w:themeShade="BF"/>
    </w:rPr>
    <w:tblPr>
      <w:tblStyleRowBandSize w:val="1"/>
      <w:tblStyleColBandSize w:val="1"/>
      <w:tblBorders>
        <w:top w:val="single" w:sz="8" w:space="0" w:color="6F6F74" w:themeColor="accent1"/>
        <w:bottom w:val="single" w:sz="8" w:space="0" w:color="6F6F74" w:themeColor="accent1"/>
      </w:tblBorders>
    </w:tblPr>
    <w:tblStylePr w:type="fir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la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C" w:themeFill="accent1" w:themeFillTint="3F"/>
      </w:tcPr>
    </w:tblStylePr>
    <w:tblStylePr w:type="band1Horz">
      <w:tblPr/>
      <w:tcPr>
        <w:tcBorders>
          <w:left w:val="nil"/>
          <w:right w:val="nil"/>
          <w:insideH w:val="nil"/>
          <w:insideV w:val="nil"/>
        </w:tcBorders>
        <w:shd w:val="clear" w:color="auto" w:fill="DBDBDC" w:themeFill="accent1" w:themeFillTint="3F"/>
      </w:tcPr>
    </w:tblStylePr>
  </w:style>
  <w:style w:type="table" w:styleId="TableGrid">
    <w:name w:val="Table Grid"/>
    <w:aliases w:val="Paper"/>
    <w:basedOn w:val="TableNormal"/>
    <w:uiPriority w:val="39"/>
    <w:rsid w:val="00FC012E"/>
    <w:pPr>
      <w:spacing w:after="0" w:line="240" w:lineRule="auto"/>
    </w:pPr>
    <w:rPr>
      <w:rFonts w:ascii="Times New Roman" w:hAnsi="Times New Roman"/>
      <w:sz w:val="24"/>
    </w:rPr>
    <w:tblPr>
      <w:tblBorders>
        <w:top w:val="single" w:sz="4" w:space="0" w:color="auto"/>
        <w:bottom w:val="single" w:sz="4" w:space="0" w:color="auto"/>
      </w:tblBorders>
    </w:tblPr>
    <w:tblStylePr w:type="firstRow">
      <w:rPr>
        <w:rFonts w:ascii="Times New Roman" w:hAnsi="Times New Roman"/>
        <w:sz w:val="24"/>
      </w:rPr>
      <w:tblPr/>
      <w:tcPr>
        <w:tcBorders>
          <w:top w:val="single" w:sz="4" w:space="0" w:color="auto"/>
          <w:left w:val="nil"/>
          <w:bottom w:val="single" w:sz="4" w:space="0" w:color="auto"/>
          <w:right w:val="nil"/>
          <w:insideH w:val="nil"/>
          <w:insideV w:val="nil"/>
        </w:tcBorders>
      </w:tcPr>
    </w:tblStylePr>
    <w:tblStylePr w:type="lastRow">
      <w:tblPr/>
      <w:tcPr>
        <w:tcBorders>
          <w:top w:val="single" w:sz="4" w:space="0" w:color="auto"/>
          <w:left w:val="nil"/>
          <w:bottom w:val="single" w:sz="4" w:space="0" w:color="auto"/>
          <w:right w:val="nil"/>
          <w:insideH w:val="nil"/>
          <w:insideV w:val="nil"/>
        </w:tcBorders>
      </w:tcPr>
    </w:tblStylePr>
  </w:style>
  <w:style w:type="character" w:customStyle="1" w:styleId="Heading1Char">
    <w:name w:val="Heading 1 Char"/>
    <w:basedOn w:val="DefaultParagraphFont"/>
    <w:link w:val="Heading1"/>
    <w:uiPriority w:val="9"/>
    <w:rsid w:val="00A80425"/>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A80425"/>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A80425"/>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A80425"/>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A80425"/>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A80425"/>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A80425"/>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A80425"/>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A80425"/>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A80425"/>
    <w:pPr>
      <w:spacing w:line="240" w:lineRule="auto"/>
    </w:pPr>
    <w:rPr>
      <w:b/>
      <w:bCs/>
      <w:color w:val="92A9B9" w:themeColor="accent2"/>
      <w:spacing w:val="10"/>
      <w:sz w:val="16"/>
      <w:szCs w:val="16"/>
    </w:rPr>
  </w:style>
  <w:style w:type="paragraph" w:styleId="Title">
    <w:name w:val="Title"/>
    <w:basedOn w:val="Normal"/>
    <w:next w:val="Normal"/>
    <w:link w:val="TitleChar"/>
    <w:uiPriority w:val="10"/>
    <w:qFormat/>
    <w:rsid w:val="00A80425"/>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A80425"/>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A80425"/>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A80425"/>
    <w:rPr>
      <w:color w:val="000000" w:themeColor="text1"/>
      <w:sz w:val="24"/>
      <w:szCs w:val="24"/>
    </w:rPr>
  </w:style>
  <w:style w:type="character" w:styleId="Strong">
    <w:name w:val="Strong"/>
    <w:basedOn w:val="DefaultParagraphFont"/>
    <w:uiPriority w:val="22"/>
    <w:qFormat/>
    <w:rsid w:val="00A80425"/>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A80425"/>
    <w:rPr>
      <w:rFonts w:asciiTheme="minorHAnsi" w:eastAsiaTheme="minorEastAsia" w:hAnsiTheme="minorHAnsi" w:cstheme="minorBidi"/>
      <w:i/>
      <w:iCs/>
      <w:color w:val="618096" w:themeColor="accent2" w:themeShade="BF"/>
      <w:sz w:val="20"/>
      <w:szCs w:val="20"/>
    </w:rPr>
  </w:style>
  <w:style w:type="paragraph" w:styleId="NoSpacing">
    <w:name w:val="No Spacing"/>
    <w:link w:val="NoSpacingChar"/>
    <w:uiPriority w:val="1"/>
    <w:qFormat/>
    <w:rsid w:val="00A80425"/>
    <w:pPr>
      <w:spacing w:after="0" w:line="240" w:lineRule="auto"/>
    </w:pPr>
  </w:style>
  <w:style w:type="paragraph" w:styleId="Quote">
    <w:name w:val="Quote"/>
    <w:basedOn w:val="Normal"/>
    <w:next w:val="Normal"/>
    <w:link w:val="QuoteChar"/>
    <w:uiPriority w:val="29"/>
    <w:qFormat/>
    <w:rsid w:val="00A80425"/>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A80425"/>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A80425"/>
    <w:pPr>
      <w:spacing w:before="100" w:beforeAutospacing="1" w:after="240"/>
      <w:ind w:left="936" w:right="936"/>
      <w:jc w:val="center"/>
    </w:pPr>
    <w:rPr>
      <w:rFonts w:asciiTheme="majorHAnsi" w:eastAsiaTheme="majorEastAsia" w:hAnsiTheme="majorHAnsi" w:cstheme="majorBidi"/>
      <w:caps/>
      <w:color w:val="618096" w:themeColor="accent2" w:themeShade="BF"/>
      <w:spacing w:val="10"/>
      <w:sz w:val="28"/>
      <w:szCs w:val="28"/>
    </w:rPr>
  </w:style>
  <w:style w:type="character" w:customStyle="1" w:styleId="IntenseQuoteChar">
    <w:name w:val="Intense Quote Char"/>
    <w:basedOn w:val="DefaultParagraphFont"/>
    <w:link w:val="IntenseQuote"/>
    <w:uiPriority w:val="30"/>
    <w:rsid w:val="00A80425"/>
    <w:rPr>
      <w:rFonts w:asciiTheme="majorHAnsi" w:eastAsiaTheme="majorEastAsia" w:hAnsiTheme="majorHAnsi" w:cstheme="majorBidi"/>
      <w:caps/>
      <w:color w:val="618096" w:themeColor="accent2" w:themeShade="BF"/>
      <w:spacing w:val="10"/>
      <w:sz w:val="28"/>
      <w:szCs w:val="28"/>
    </w:rPr>
  </w:style>
  <w:style w:type="character" w:styleId="IntenseEmphasis">
    <w:name w:val="Intense Emphasis"/>
    <w:basedOn w:val="DefaultParagraphFont"/>
    <w:uiPriority w:val="21"/>
    <w:qFormat/>
    <w:rsid w:val="00A80425"/>
    <w:rPr>
      <w:rFonts w:asciiTheme="minorHAnsi" w:eastAsiaTheme="minorEastAsia" w:hAnsiTheme="minorHAnsi" w:cstheme="minorBidi"/>
      <w:b/>
      <w:bCs/>
      <w:i/>
      <w:iCs/>
      <w:color w:val="618096" w:themeColor="accent2" w:themeShade="BF"/>
      <w:spacing w:val="0"/>
      <w:w w:val="100"/>
      <w:position w:val="0"/>
      <w:sz w:val="20"/>
      <w:szCs w:val="20"/>
    </w:rPr>
  </w:style>
  <w:style w:type="character" w:styleId="SubtleReference">
    <w:name w:val="Subtle Reference"/>
    <w:basedOn w:val="DefaultParagraphFont"/>
    <w:uiPriority w:val="31"/>
    <w:qFormat/>
    <w:rsid w:val="00A8042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A8042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A80425"/>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A80425"/>
    <w:pPr>
      <w:outlineLvl w:val="9"/>
    </w:pPr>
  </w:style>
  <w:style w:type="character" w:customStyle="1" w:styleId="NoSpacingChar">
    <w:name w:val="No Spacing Char"/>
    <w:basedOn w:val="DefaultParagraphFont"/>
    <w:link w:val="NoSpacing"/>
    <w:uiPriority w:val="1"/>
    <w:rsid w:val="00097866"/>
  </w:style>
  <w:style w:type="paragraph" w:styleId="Revision">
    <w:name w:val="Revision"/>
    <w:hidden/>
    <w:uiPriority w:val="99"/>
    <w:semiHidden/>
    <w:rsid w:val="0026134F"/>
    <w:pPr>
      <w:spacing w:after="0" w:line="240" w:lineRule="auto"/>
    </w:pPr>
  </w:style>
  <w:style w:type="character" w:styleId="Hyperlink">
    <w:name w:val="Hyperlink"/>
    <w:basedOn w:val="DefaultParagraphFont"/>
    <w:uiPriority w:val="99"/>
    <w:semiHidden/>
    <w:unhideWhenUsed/>
    <w:rsid w:val="00852C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3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www.cdc.gov/injury/wisqa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3D7DF9-FBB2-4384-9AD4-AABD9894E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1578</TotalTime>
  <Pages>12</Pages>
  <Words>3319</Words>
  <Characters>18922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Insurance Parity Laws and Reducing Suicides: Are mandates effective?</vt:lpstr>
    </vt:vector>
  </TitlesOfParts>
  <Company/>
  <LinksUpToDate>false</LinksUpToDate>
  <CharactersWithSpaces>22197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Insurance Parity Laws and Reducing Suicides: Are mandates effective?</dc:title>
  <dc:subject>Daniel Ownby</dc:subject>
  <dc:creator>2021 Fall Causal Inference- Dr. Carattini</dc:creator>
  <cp:keywords/>
  <dc:description/>
  <cp:lastModifiedBy>Dan Ownby</cp:lastModifiedBy>
  <cp:revision>9</cp:revision>
  <dcterms:created xsi:type="dcterms:W3CDTF">2021-12-13T03:50:00Z</dcterms:created>
  <dcterms:modified xsi:type="dcterms:W3CDTF">2024-01-31T01:46:00Z</dcterms:modified>
</cp:coreProperties>
</file>